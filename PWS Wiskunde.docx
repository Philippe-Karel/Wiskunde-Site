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80732" w:rsidR="00F46647" w:rsidP="00C80732" w:rsidRDefault="000C6965" w14:paraId="3045920F" w14:textId="77777777">
      <w:pPr>
        <w:pStyle w:val="Titel"/>
        <w:rPr>
          <w:sz w:val="22"/>
          <w:szCs w:val="22"/>
        </w:rPr>
      </w:pPr>
      <w:r w:rsidRPr="00C80732">
        <w:t xml:space="preserve">Hoe zet je machine learning in </w:t>
      </w:r>
      <w:r w:rsidRPr="00C80732" w:rsidR="00C80732">
        <w:t xml:space="preserve">voor het helpen leren van </w:t>
      </w:r>
      <w:r w:rsidRPr="00C80732">
        <w:t>een wiskundige vaardigheid</w:t>
      </w:r>
      <w:r w:rsidRPr="00C80732" w:rsidR="00D11735">
        <w:t>?</w:t>
      </w:r>
    </w:p>
    <w:p w:rsidRPr="0042335B" w:rsidR="00B709EB" w:rsidP="00B709EB" w:rsidRDefault="00D11735" w14:paraId="780108FC" w14:textId="77777777">
      <w:r w:rsidRPr="0042335B">
        <w:rPr>
          <w:b/>
          <w:noProof/>
          <w:color w:val="000000" w:themeColor="text1"/>
          <w:sz w:val="32"/>
          <w:szCs w:val="32"/>
        </w:rPr>
        <w:drawing>
          <wp:anchor distT="0" distB="0" distL="114300" distR="114300" simplePos="0" relativeHeight="251658240" behindDoc="0" locked="0" layoutInCell="1" allowOverlap="1" wp14:anchorId="5183D515" wp14:editId="49925813">
            <wp:simplePos x="0" y="0"/>
            <wp:positionH relativeFrom="page">
              <wp:align>left</wp:align>
            </wp:positionH>
            <wp:positionV relativeFrom="paragraph">
              <wp:posOffset>421005</wp:posOffset>
            </wp:positionV>
            <wp:extent cx="7553325" cy="4859020"/>
            <wp:effectExtent l="0" t="0" r="9525" b="0"/>
            <wp:wrapTopAndBottom/>
            <wp:docPr id="9904894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89410" name="Afbeelding 990489410"/>
                    <pic:cNvPicPr/>
                  </pic:nvPicPr>
                  <pic:blipFill>
                    <a:blip r:embed="rId8">
                      <a:extLst>
                        <a:ext uri="{28A0092B-C50C-407E-A947-70E740481C1C}">
                          <a14:useLocalDpi xmlns:a14="http://schemas.microsoft.com/office/drawing/2010/main" val="0"/>
                        </a:ext>
                      </a:extLst>
                    </a:blip>
                    <a:stretch>
                      <a:fillRect/>
                    </a:stretch>
                  </pic:blipFill>
                  <pic:spPr>
                    <a:xfrm>
                      <a:off x="0" y="0"/>
                      <a:ext cx="7553325" cy="4859020"/>
                    </a:xfrm>
                    <a:prstGeom prst="rect">
                      <a:avLst/>
                    </a:prstGeom>
                  </pic:spPr>
                </pic:pic>
              </a:graphicData>
            </a:graphic>
            <wp14:sizeRelH relativeFrom="margin">
              <wp14:pctWidth>0</wp14:pctWidth>
            </wp14:sizeRelH>
            <wp14:sizeRelV relativeFrom="margin">
              <wp14:pctHeight>0</wp14:pctHeight>
            </wp14:sizeRelV>
          </wp:anchor>
        </w:drawing>
      </w:r>
    </w:p>
    <w:p w:rsidRPr="0042335B" w:rsidR="00B709EB" w:rsidP="00B709EB" w:rsidRDefault="00B709EB" w14:paraId="5AC2ACF2" w14:textId="77777777">
      <w:pPr>
        <w:rPr>
          <w:b/>
          <w:color w:val="000000" w:themeColor="text1"/>
          <w:sz w:val="32"/>
          <w:szCs w:val="32"/>
        </w:rPr>
      </w:pPr>
    </w:p>
    <w:p w:rsidRPr="0042335B" w:rsidR="0042335B" w:rsidP="57F97477" w:rsidRDefault="0042335B" w14:paraId="7971B46D" w14:textId="77777777">
      <w:pPr>
        <w:rPr>
          <w:b/>
          <w:bCs/>
          <w:color w:val="000000" w:themeColor="text1"/>
          <w:sz w:val="24"/>
          <w:szCs w:val="24"/>
        </w:rPr>
      </w:pPr>
    </w:p>
    <w:p w:rsidRPr="0042335B" w:rsidR="0042335B" w:rsidP="57F97477" w:rsidRDefault="0042335B" w14:paraId="1A23A4BF" w14:textId="77777777">
      <w:pPr>
        <w:rPr>
          <w:b/>
          <w:bCs/>
          <w:color w:val="000000" w:themeColor="text1"/>
          <w:sz w:val="24"/>
          <w:szCs w:val="24"/>
        </w:rPr>
      </w:pPr>
    </w:p>
    <w:p w:rsidRPr="001C4003" w:rsidR="00B709EB" w:rsidP="57F97477" w:rsidRDefault="2A688417" w14:paraId="647403A2" w14:textId="77777777">
      <w:pPr>
        <w:rPr>
          <w:b/>
          <w:bCs/>
          <w:color w:val="000000" w:themeColor="text1"/>
          <w:sz w:val="24"/>
          <w:szCs w:val="24"/>
          <w:lang w:val="en-US"/>
        </w:rPr>
      </w:pPr>
      <w:r w:rsidRPr="001C4003">
        <w:rPr>
          <w:b/>
          <w:bCs/>
          <w:color w:val="000000" w:themeColor="text1"/>
          <w:sz w:val="24"/>
          <w:szCs w:val="24"/>
          <w:lang w:val="en-US"/>
        </w:rPr>
        <w:t>Danilo Coronel Rizzo &amp; Philippe Karel</w:t>
      </w:r>
    </w:p>
    <w:p w:rsidRPr="001C4003" w:rsidR="2A688417" w:rsidP="068E499A" w:rsidRDefault="2A688417" w14:paraId="51BC4C4C" w14:textId="77777777">
      <w:pPr>
        <w:rPr>
          <w:b/>
          <w:bCs/>
          <w:color w:val="000000" w:themeColor="text1"/>
          <w:lang w:val="en-US"/>
        </w:rPr>
      </w:pPr>
      <w:r w:rsidRPr="001C4003">
        <w:rPr>
          <w:b/>
          <w:bCs/>
          <w:color w:val="000000" w:themeColor="text1"/>
          <w:sz w:val="24"/>
          <w:szCs w:val="24"/>
          <w:lang w:val="en-US"/>
        </w:rPr>
        <w:t>Klas: V6...</w:t>
      </w:r>
    </w:p>
    <w:p w:rsidRPr="0042335B" w:rsidR="2A688417" w:rsidP="5CC8B0F3" w:rsidRDefault="2A688417" w14:paraId="3FC7CF69" w14:textId="7DBB3961">
      <w:pPr>
        <w:rPr>
          <w:b/>
          <w:bCs/>
          <w:color w:val="000000" w:themeColor="text1"/>
        </w:rPr>
      </w:pPr>
      <w:r w:rsidRPr="0042335B">
        <w:rPr>
          <w:b/>
          <w:bCs/>
          <w:color w:val="000000" w:themeColor="text1"/>
          <w:sz w:val="24"/>
          <w:szCs w:val="24"/>
        </w:rPr>
        <w:t>Vak</w:t>
      </w:r>
      <w:r w:rsidR="00C80732">
        <w:rPr>
          <w:b/>
          <w:bCs/>
          <w:color w:val="000000" w:themeColor="text1"/>
          <w:sz w:val="24"/>
          <w:szCs w:val="24"/>
        </w:rPr>
        <w:t>ken</w:t>
      </w:r>
      <w:r w:rsidRPr="0042335B">
        <w:rPr>
          <w:b/>
          <w:bCs/>
          <w:color w:val="000000" w:themeColor="text1"/>
          <w:sz w:val="24"/>
          <w:szCs w:val="24"/>
        </w:rPr>
        <w:t>: Wiskunde B &amp; D/ Informatica</w:t>
      </w:r>
    </w:p>
    <w:p w:rsidRPr="00256EDE" w:rsidR="00256EDE" w:rsidP="57F97477" w:rsidRDefault="00C80732" w14:paraId="6F6CB3C7" w14:textId="77777777">
      <w:pPr>
        <w:rPr>
          <w:b/>
          <w:bCs/>
          <w:color w:val="000000" w:themeColor="text1"/>
          <w:sz w:val="24"/>
          <w:szCs w:val="24"/>
        </w:rPr>
      </w:pPr>
      <w:r w:rsidRPr="2255DFF6" w:rsidR="00C80732">
        <w:rPr>
          <w:b w:val="1"/>
          <w:bCs w:val="1"/>
          <w:color w:val="000000" w:themeColor="text1" w:themeTint="FF" w:themeShade="FF"/>
          <w:sz w:val="24"/>
          <w:szCs w:val="24"/>
        </w:rPr>
        <w:t>Begeleider</w:t>
      </w:r>
      <w:r w:rsidRPr="2255DFF6" w:rsidR="2A688417">
        <w:rPr>
          <w:b w:val="1"/>
          <w:bCs w:val="1"/>
          <w:color w:val="000000" w:themeColor="text1" w:themeTint="FF" w:themeShade="FF"/>
          <w:sz w:val="24"/>
          <w:szCs w:val="24"/>
        </w:rPr>
        <w:t>: O. Boas</w:t>
      </w:r>
    </w:p>
    <w:sdt>
      <w:sdtPr>
        <w:id w:val="839732514"/>
        <w:docPartObj>
          <w:docPartGallery w:val="Table of Contents"/>
          <w:docPartUnique/>
        </w:docPartObj>
      </w:sdtPr>
      <w:sdtContent>
        <w:p w:rsidR="77CDBA58" w:rsidP="54679B78" w:rsidRDefault="77CDBA58" w14:paraId="40D02261" w14:textId="6C842970">
          <w:pPr>
            <w:pStyle w:val="Inhopg1"/>
            <w:tabs>
              <w:tab w:val="right" w:leader="dot" w:pos="9060"/>
            </w:tabs>
            <w:rPr>
              <w:rStyle w:val="Hyperlink"/>
              <w:noProof/>
              <w:lang w:val="en-US" w:eastAsia="en-US"/>
            </w:rPr>
          </w:pPr>
          <w:r>
            <w:fldChar w:fldCharType="begin"/>
          </w:r>
          <w:r>
            <w:instrText xml:space="preserve">TOC \o "1-3" \z \u \h</w:instrText>
          </w:r>
          <w:r>
            <w:fldChar w:fldCharType="separate"/>
          </w:r>
          <w:hyperlink w:anchor="_Toc375672997">
            <w:r w:rsidRPr="54679B78" w:rsidR="54679B78">
              <w:rPr>
                <w:rStyle w:val="Hyperlink"/>
              </w:rPr>
              <w:t>Inleiding</w:t>
            </w:r>
            <w:r>
              <w:tab/>
            </w:r>
            <w:r>
              <w:fldChar w:fldCharType="begin"/>
            </w:r>
            <w:r>
              <w:instrText xml:space="preserve">PAGEREF _Toc375672997 \h</w:instrText>
            </w:r>
            <w:r>
              <w:fldChar w:fldCharType="separate"/>
            </w:r>
            <w:r w:rsidRPr="54679B78" w:rsidR="54679B78">
              <w:rPr>
                <w:rStyle w:val="Hyperlink"/>
              </w:rPr>
              <w:t>1</w:t>
            </w:r>
            <w:r>
              <w:fldChar w:fldCharType="end"/>
            </w:r>
          </w:hyperlink>
        </w:p>
        <w:p w:rsidR="77CDBA58" w:rsidP="54679B78" w:rsidRDefault="77CDBA58" w14:paraId="5D1ADD70" w14:textId="055C04F5">
          <w:pPr>
            <w:pStyle w:val="Inhopg2"/>
            <w:tabs>
              <w:tab w:val="right" w:leader="dot" w:pos="9060"/>
            </w:tabs>
            <w:rPr>
              <w:rStyle w:val="Hyperlink"/>
              <w:noProof/>
              <w:lang w:val="en-US" w:eastAsia="en-US"/>
            </w:rPr>
          </w:pPr>
          <w:hyperlink w:anchor="_Toc805347852">
            <w:r w:rsidRPr="54679B78" w:rsidR="54679B78">
              <w:rPr>
                <w:rStyle w:val="Hyperlink"/>
              </w:rPr>
              <w:t>Het verslag</w:t>
            </w:r>
            <w:r>
              <w:tab/>
            </w:r>
            <w:r>
              <w:fldChar w:fldCharType="begin"/>
            </w:r>
            <w:r>
              <w:instrText xml:space="preserve">PAGEREF _Toc805347852 \h</w:instrText>
            </w:r>
            <w:r>
              <w:fldChar w:fldCharType="separate"/>
            </w:r>
            <w:r w:rsidRPr="54679B78" w:rsidR="54679B78">
              <w:rPr>
                <w:rStyle w:val="Hyperlink"/>
              </w:rPr>
              <w:t>1</w:t>
            </w:r>
            <w:r>
              <w:fldChar w:fldCharType="end"/>
            </w:r>
          </w:hyperlink>
        </w:p>
        <w:p w:rsidR="77CDBA58" w:rsidP="54679B78" w:rsidRDefault="77CDBA58" w14:paraId="394720B8" w14:textId="4AD2847C">
          <w:pPr>
            <w:pStyle w:val="Inhopg2"/>
            <w:tabs>
              <w:tab w:val="right" w:leader="dot" w:pos="9060"/>
            </w:tabs>
            <w:rPr>
              <w:rStyle w:val="Hyperlink"/>
              <w:noProof/>
              <w:lang w:val="en-US" w:eastAsia="en-US"/>
            </w:rPr>
          </w:pPr>
          <w:hyperlink w:anchor="_Toc739299651">
            <w:r w:rsidRPr="54679B78" w:rsidR="54679B78">
              <w:rPr>
                <w:rStyle w:val="Hyperlink"/>
              </w:rPr>
              <w:t>De website</w:t>
            </w:r>
            <w:r>
              <w:tab/>
            </w:r>
            <w:r>
              <w:fldChar w:fldCharType="begin"/>
            </w:r>
            <w:r>
              <w:instrText xml:space="preserve">PAGEREF _Toc739299651 \h</w:instrText>
            </w:r>
            <w:r>
              <w:fldChar w:fldCharType="separate"/>
            </w:r>
            <w:r w:rsidRPr="54679B78" w:rsidR="54679B78">
              <w:rPr>
                <w:rStyle w:val="Hyperlink"/>
              </w:rPr>
              <w:t>1</w:t>
            </w:r>
            <w:r>
              <w:fldChar w:fldCharType="end"/>
            </w:r>
          </w:hyperlink>
        </w:p>
        <w:p w:rsidR="77CDBA58" w:rsidP="54679B78" w:rsidRDefault="77CDBA58" w14:paraId="60761B62" w14:textId="412348D7">
          <w:pPr>
            <w:pStyle w:val="Inhopg1"/>
            <w:tabs>
              <w:tab w:val="right" w:leader="dot" w:pos="9060"/>
            </w:tabs>
            <w:rPr>
              <w:rStyle w:val="Hyperlink"/>
              <w:noProof/>
              <w:lang w:val="en-US" w:eastAsia="en-US"/>
            </w:rPr>
          </w:pPr>
          <w:hyperlink w:anchor="_Toc15387170">
            <w:r w:rsidRPr="54679B78" w:rsidR="54679B78">
              <w:rPr>
                <w:rStyle w:val="Hyperlink"/>
              </w:rPr>
              <w:t>Voorlopige ideeën (later weghalen)</w:t>
            </w:r>
            <w:r>
              <w:tab/>
            </w:r>
            <w:r>
              <w:fldChar w:fldCharType="begin"/>
            </w:r>
            <w:r>
              <w:instrText xml:space="preserve">PAGEREF _Toc15387170 \h</w:instrText>
            </w:r>
            <w:r>
              <w:fldChar w:fldCharType="separate"/>
            </w:r>
            <w:r w:rsidRPr="54679B78" w:rsidR="54679B78">
              <w:rPr>
                <w:rStyle w:val="Hyperlink"/>
              </w:rPr>
              <w:t>1</w:t>
            </w:r>
            <w:r>
              <w:fldChar w:fldCharType="end"/>
            </w:r>
          </w:hyperlink>
        </w:p>
        <w:p w:rsidR="77CDBA58" w:rsidP="54679B78" w:rsidRDefault="77CDBA58" w14:paraId="482012B8" w14:textId="51D252B8">
          <w:pPr>
            <w:pStyle w:val="Inhopg1"/>
            <w:tabs>
              <w:tab w:val="right" w:leader="dot" w:pos="9060"/>
            </w:tabs>
            <w:rPr>
              <w:rStyle w:val="Hyperlink"/>
              <w:noProof/>
              <w:lang w:val="en-US" w:eastAsia="en-US"/>
            </w:rPr>
          </w:pPr>
          <w:hyperlink w:anchor="_Toc1163893399">
            <w:r w:rsidRPr="54679B78" w:rsidR="54679B78">
              <w:rPr>
                <w:rStyle w:val="Hyperlink"/>
              </w:rPr>
              <w:t>Taakverdeling</w:t>
            </w:r>
            <w:r>
              <w:tab/>
            </w:r>
            <w:r>
              <w:fldChar w:fldCharType="begin"/>
            </w:r>
            <w:r>
              <w:instrText xml:space="preserve">PAGEREF _Toc1163893399 \h</w:instrText>
            </w:r>
            <w:r>
              <w:fldChar w:fldCharType="separate"/>
            </w:r>
            <w:r w:rsidRPr="54679B78" w:rsidR="54679B78">
              <w:rPr>
                <w:rStyle w:val="Hyperlink"/>
              </w:rPr>
              <w:t>3</w:t>
            </w:r>
            <w:r>
              <w:fldChar w:fldCharType="end"/>
            </w:r>
          </w:hyperlink>
        </w:p>
        <w:p w:rsidR="77CDBA58" w:rsidP="54679B78" w:rsidRDefault="77CDBA58" w14:paraId="53389AA8" w14:textId="04AF8130">
          <w:pPr>
            <w:pStyle w:val="Inhopg2"/>
            <w:tabs>
              <w:tab w:val="right" w:leader="dot" w:pos="9060"/>
            </w:tabs>
            <w:rPr>
              <w:rStyle w:val="Hyperlink"/>
              <w:noProof/>
              <w:lang w:val="en-US" w:eastAsia="en-US"/>
            </w:rPr>
          </w:pPr>
          <w:hyperlink w:anchor="_Toc926652588">
            <w:r w:rsidRPr="54679B78" w:rsidR="54679B78">
              <w:rPr>
                <w:rStyle w:val="Hyperlink"/>
              </w:rPr>
              <w:t>Website</w:t>
            </w:r>
            <w:r>
              <w:tab/>
            </w:r>
            <w:r>
              <w:fldChar w:fldCharType="begin"/>
            </w:r>
            <w:r>
              <w:instrText xml:space="preserve">PAGEREF _Toc926652588 \h</w:instrText>
            </w:r>
            <w:r>
              <w:fldChar w:fldCharType="separate"/>
            </w:r>
            <w:r w:rsidRPr="54679B78" w:rsidR="54679B78">
              <w:rPr>
                <w:rStyle w:val="Hyperlink"/>
              </w:rPr>
              <w:t>3</w:t>
            </w:r>
            <w:r>
              <w:fldChar w:fldCharType="end"/>
            </w:r>
          </w:hyperlink>
        </w:p>
        <w:p w:rsidR="77CDBA58" w:rsidP="54679B78" w:rsidRDefault="77CDBA58" w14:paraId="53755517" w14:textId="09C9247E">
          <w:pPr>
            <w:pStyle w:val="Inhopg3"/>
            <w:tabs>
              <w:tab w:val="right" w:leader="dot" w:pos="9060"/>
            </w:tabs>
            <w:rPr>
              <w:rStyle w:val="Hyperlink"/>
              <w:noProof/>
              <w:lang w:val="en-US" w:eastAsia="en-US"/>
            </w:rPr>
          </w:pPr>
          <w:hyperlink w:anchor="_Toc1387131677">
            <w:r w:rsidRPr="54679B78" w:rsidR="54679B78">
              <w:rPr>
                <w:rStyle w:val="Hyperlink"/>
              </w:rPr>
              <w:t>Backend</w:t>
            </w:r>
            <w:r>
              <w:tab/>
            </w:r>
            <w:r>
              <w:fldChar w:fldCharType="begin"/>
            </w:r>
            <w:r>
              <w:instrText xml:space="preserve">PAGEREF _Toc1387131677 \h</w:instrText>
            </w:r>
            <w:r>
              <w:fldChar w:fldCharType="separate"/>
            </w:r>
            <w:r w:rsidRPr="54679B78" w:rsidR="54679B78">
              <w:rPr>
                <w:rStyle w:val="Hyperlink"/>
              </w:rPr>
              <w:t>3</w:t>
            </w:r>
            <w:r>
              <w:fldChar w:fldCharType="end"/>
            </w:r>
          </w:hyperlink>
        </w:p>
        <w:p w:rsidR="77CDBA58" w:rsidP="54679B78" w:rsidRDefault="77CDBA58" w14:paraId="4B6238E0" w14:textId="065FAB54">
          <w:pPr>
            <w:pStyle w:val="Inhopg3"/>
            <w:tabs>
              <w:tab w:val="right" w:leader="dot" w:pos="9060"/>
            </w:tabs>
            <w:rPr>
              <w:rStyle w:val="Hyperlink"/>
              <w:noProof/>
              <w:lang w:val="en-US" w:eastAsia="en-US"/>
            </w:rPr>
          </w:pPr>
          <w:hyperlink w:anchor="_Toc1113945958">
            <w:r w:rsidRPr="54679B78" w:rsidR="54679B78">
              <w:rPr>
                <w:rStyle w:val="Hyperlink"/>
              </w:rPr>
              <w:t>Frontend</w:t>
            </w:r>
            <w:r>
              <w:tab/>
            </w:r>
            <w:r>
              <w:fldChar w:fldCharType="begin"/>
            </w:r>
            <w:r>
              <w:instrText xml:space="preserve">PAGEREF _Toc1113945958 \h</w:instrText>
            </w:r>
            <w:r>
              <w:fldChar w:fldCharType="separate"/>
            </w:r>
            <w:r w:rsidRPr="54679B78" w:rsidR="54679B78">
              <w:rPr>
                <w:rStyle w:val="Hyperlink"/>
              </w:rPr>
              <w:t>3</w:t>
            </w:r>
            <w:r>
              <w:fldChar w:fldCharType="end"/>
            </w:r>
          </w:hyperlink>
        </w:p>
        <w:p w:rsidR="77CDBA58" w:rsidP="54679B78" w:rsidRDefault="77CDBA58" w14:paraId="25927E6E" w14:textId="4DD653E8">
          <w:pPr>
            <w:pStyle w:val="Inhopg2"/>
            <w:tabs>
              <w:tab w:val="right" w:leader="dot" w:pos="9060"/>
            </w:tabs>
            <w:rPr>
              <w:rStyle w:val="Hyperlink"/>
              <w:noProof/>
              <w:lang w:val="en-US" w:eastAsia="en-US"/>
            </w:rPr>
          </w:pPr>
          <w:hyperlink w:anchor="_Toc500246617">
            <w:r w:rsidRPr="54679B78" w:rsidR="54679B78">
              <w:rPr>
                <w:rStyle w:val="Hyperlink"/>
              </w:rPr>
              <w:t>Machine learning</w:t>
            </w:r>
            <w:r>
              <w:tab/>
            </w:r>
            <w:r>
              <w:fldChar w:fldCharType="begin"/>
            </w:r>
            <w:r>
              <w:instrText xml:space="preserve">PAGEREF _Toc500246617 \h</w:instrText>
            </w:r>
            <w:r>
              <w:fldChar w:fldCharType="separate"/>
            </w:r>
            <w:r w:rsidRPr="54679B78" w:rsidR="54679B78">
              <w:rPr>
                <w:rStyle w:val="Hyperlink"/>
              </w:rPr>
              <w:t>3</w:t>
            </w:r>
            <w:r>
              <w:fldChar w:fldCharType="end"/>
            </w:r>
          </w:hyperlink>
        </w:p>
        <w:p w:rsidR="77CDBA58" w:rsidP="54679B78" w:rsidRDefault="77CDBA58" w14:paraId="388E1BA1" w14:textId="22A411CF">
          <w:pPr>
            <w:pStyle w:val="Inhopg2"/>
            <w:tabs>
              <w:tab w:val="right" w:leader="dot" w:pos="9060"/>
            </w:tabs>
            <w:rPr>
              <w:rStyle w:val="Hyperlink"/>
              <w:noProof/>
              <w:lang w:val="en-US" w:eastAsia="en-US"/>
            </w:rPr>
          </w:pPr>
          <w:hyperlink w:anchor="_Toc367490615">
            <w:r w:rsidRPr="54679B78" w:rsidR="54679B78">
              <w:rPr>
                <w:rStyle w:val="Hyperlink"/>
              </w:rPr>
              <w:t>Deelvragen</w:t>
            </w:r>
            <w:r>
              <w:tab/>
            </w:r>
            <w:r>
              <w:fldChar w:fldCharType="begin"/>
            </w:r>
            <w:r>
              <w:instrText xml:space="preserve">PAGEREF _Toc367490615 \h</w:instrText>
            </w:r>
            <w:r>
              <w:fldChar w:fldCharType="separate"/>
            </w:r>
            <w:r w:rsidRPr="54679B78" w:rsidR="54679B78">
              <w:rPr>
                <w:rStyle w:val="Hyperlink"/>
              </w:rPr>
              <w:t>3</w:t>
            </w:r>
            <w:r>
              <w:fldChar w:fldCharType="end"/>
            </w:r>
          </w:hyperlink>
        </w:p>
        <w:p w:rsidR="77CDBA58" w:rsidP="54679B78" w:rsidRDefault="77CDBA58" w14:paraId="70301877" w14:textId="2678FDA0">
          <w:pPr>
            <w:pStyle w:val="Inhopg1"/>
            <w:tabs>
              <w:tab w:val="right" w:leader="dot" w:pos="9060"/>
            </w:tabs>
            <w:rPr>
              <w:rStyle w:val="Hyperlink"/>
              <w:noProof/>
              <w:lang w:val="en-US" w:eastAsia="en-US"/>
            </w:rPr>
          </w:pPr>
          <w:hyperlink w:anchor="_Toc1476876737">
            <w:r w:rsidRPr="54679B78" w:rsidR="54679B78">
              <w:rPr>
                <w:rStyle w:val="Hyperlink"/>
              </w:rPr>
              <w:t>Methode</w:t>
            </w:r>
            <w:r>
              <w:tab/>
            </w:r>
            <w:r>
              <w:fldChar w:fldCharType="begin"/>
            </w:r>
            <w:r>
              <w:instrText xml:space="preserve">PAGEREF _Toc1476876737 \h</w:instrText>
            </w:r>
            <w:r>
              <w:fldChar w:fldCharType="separate"/>
            </w:r>
            <w:r w:rsidRPr="54679B78" w:rsidR="54679B78">
              <w:rPr>
                <w:rStyle w:val="Hyperlink"/>
              </w:rPr>
              <w:t>3</w:t>
            </w:r>
            <w:r>
              <w:fldChar w:fldCharType="end"/>
            </w:r>
          </w:hyperlink>
        </w:p>
        <w:p w:rsidR="77CDBA58" w:rsidP="54679B78" w:rsidRDefault="77CDBA58" w14:paraId="30DB6999" w14:textId="182F0B06">
          <w:pPr>
            <w:pStyle w:val="Inhopg2"/>
            <w:tabs>
              <w:tab w:val="right" w:leader="dot" w:pos="9060"/>
            </w:tabs>
            <w:rPr>
              <w:rStyle w:val="Hyperlink"/>
              <w:noProof/>
              <w:lang w:val="en-US" w:eastAsia="en-US"/>
            </w:rPr>
          </w:pPr>
          <w:hyperlink w:anchor="_Toc1292643989">
            <w:r w:rsidRPr="54679B78" w:rsidR="54679B78">
              <w:rPr>
                <w:rStyle w:val="Hyperlink"/>
              </w:rPr>
              <w:t>Planning</w:t>
            </w:r>
            <w:r>
              <w:tab/>
            </w:r>
            <w:r>
              <w:fldChar w:fldCharType="begin"/>
            </w:r>
            <w:r>
              <w:instrText xml:space="preserve">PAGEREF _Toc1292643989 \h</w:instrText>
            </w:r>
            <w:r>
              <w:fldChar w:fldCharType="separate"/>
            </w:r>
            <w:r w:rsidRPr="54679B78" w:rsidR="54679B78">
              <w:rPr>
                <w:rStyle w:val="Hyperlink"/>
              </w:rPr>
              <w:t>3</w:t>
            </w:r>
            <w:r>
              <w:fldChar w:fldCharType="end"/>
            </w:r>
          </w:hyperlink>
        </w:p>
        <w:p w:rsidR="77CDBA58" w:rsidP="54679B78" w:rsidRDefault="77CDBA58" w14:paraId="27D1DCC6" w14:textId="53A7D3B0">
          <w:pPr>
            <w:pStyle w:val="Inhopg2"/>
            <w:tabs>
              <w:tab w:val="right" w:leader="dot" w:pos="9060"/>
            </w:tabs>
            <w:rPr>
              <w:rStyle w:val="Hyperlink"/>
              <w:noProof/>
              <w:lang w:val="en-US" w:eastAsia="en-US"/>
            </w:rPr>
          </w:pPr>
          <w:hyperlink w:anchor="_Toc871386524">
            <w:r w:rsidRPr="54679B78" w:rsidR="54679B78">
              <w:rPr>
                <w:rStyle w:val="Hyperlink"/>
              </w:rPr>
              <w:t>Enquête ideeën</w:t>
            </w:r>
            <w:r>
              <w:tab/>
            </w:r>
            <w:r>
              <w:fldChar w:fldCharType="begin"/>
            </w:r>
            <w:r>
              <w:instrText xml:space="preserve">PAGEREF _Toc871386524 \h</w:instrText>
            </w:r>
            <w:r>
              <w:fldChar w:fldCharType="separate"/>
            </w:r>
            <w:r w:rsidRPr="54679B78" w:rsidR="54679B78">
              <w:rPr>
                <w:rStyle w:val="Hyperlink"/>
              </w:rPr>
              <w:t>3</w:t>
            </w:r>
            <w:r>
              <w:fldChar w:fldCharType="end"/>
            </w:r>
          </w:hyperlink>
        </w:p>
        <w:p w:rsidR="77CDBA58" w:rsidP="54679B78" w:rsidRDefault="77CDBA58" w14:paraId="0A1B4F64" w14:textId="444499C4">
          <w:pPr>
            <w:pStyle w:val="Inhopg2"/>
            <w:tabs>
              <w:tab w:val="right" w:leader="dot" w:pos="9060"/>
            </w:tabs>
            <w:rPr>
              <w:rStyle w:val="Hyperlink"/>
              <w:noProof/>
              <w:lang w:val="en-US" w:eastAsia="en-US"/>
            </w:rPr>
          </w:pPr>
          <w:hyperlink w:anchor="_Toc42838248">
            <w:r w:rsidRPr="54679B78" w:rsidR="54679B78">
              <w:rPr>
                <w:rStyle w:val="Hyperlink"/>
              </w:rPr>
              <w:t>Stappenplan</w:t>
            </w:r>
            <w:r>
              <w:tab/>
            </w:r>
            <w:r>
              <w:fldChar w:fldCharType="begin"/>
            </w:r>
            <w:r>
              <w:instrText xml:space="preserve">PAGEREF _Toc42838248 \h</w:instrText>
            </w:r>
            <w:r>
              <w:fldChar w:fldCharType="separate"/>
            </w:r>
            <w:r w:rsidRPr="54679B78" w:rsidR="54679B78">
              <w:rPr>
                <w:rStyle w:val="Hyperlink"/>
              </w:rPr>
              <w:t>4</w:t>
            </w:r>
            <w:r>
              <w:fldChar w:fldCharType="end"/>
            </w:r>
          </w:hyperlink>
        </w:p>
        <w:p w:rsidR="77CDBA58" w:rsidP="54679B78" w:rsidRDefault="77CDBA58" w14:paraId="7C3F9700" w14:textId="75E17AEB">
          <w:pPr>
            <w:pStyle w:val="Inhopg2"/>
            <w:tabs>
              <w:tab w:val="right" w:leader="dot" w:pos="9060"/>
            </w:tabs>
            <w:rPr>
              <w:rStyle w:val="Hyperlink"/>
              <w:noProof/>
              <w:lang w:val="en-US" w:eastAsia="en-US"/>
            </w:rPr>
          </w:pPr>
          <w:hyperlink w:anchor="_Toc1347680596">
            <w:r w:rsidRPr="54679B78" w:rsidR="54679B78">
              <w:rPr>
                <w:rStyle w:val="Hyperlink"/>
              </w:rPr>
              <w:t>Het doel van de website en ideeën voor de website</w:t>
            </w:r>
            <w:r>
              <w:tab/>
            </w:r>
            <w:r>
              <w:fldChar w:fldCharType="begin"/>
            </w:r>
            <w:r>
              <w:instrText xml:space="preserve">PAGEREF _Toc1347680596 \h</w:instrText>
            </w:r>
            <w:r>
              <w:fldChar w:fldCharType="separate"/>
            </w:r>
            <w:r w:rsidRPr="54679B78" w:rsidR="54679B78">
              <w:rPr>
                <w:rStyle w:val="Hyperlink"/>
              </w:rPr>
              <w:t>4</w:t>
            </w:r>
            <w:r>
              <w:fldChar w:fldCharType="end"/>
            </w:r>
          </w:hyperlink>
        </w:p>
        <w:p w:rsidR="77CDBA58" w:rsidP="54679B78" w:rsidRDefault="77CDBA58" w14:paraId="1559F764" w14:textId="22984C95">
          <w:pPr>
            <w:pStyle w:val="Inhopg1"/>
            <w:tabs>
              <w:tab w:val="right" w:leader="dot" w:pos="9060"/>
            </w:tabs>
            <w:rPr>
              <w:rStyle w:val="Hyperlink"/>
              <w:noProof/>
              <w:lang w:val="en-US" w:eastAsia="en-US"/>
            </w:rPr>
          </w:pPr>
          <w:hyperlink w:anchor="_Toc28162985">
            <w:r w:rsidRPr="54679B78" w:rsidR="54679B78">
              <w:rPr>
                <w:rStyle w:val="Hyperlink"/>
              </w:rPr>
              <w:t>Hoofdvraag</w:t>
            </w:r>
            <w:r>
              <w:tab/>
            </w:r>
            <w:r>
              <w:fldChar w:fldCharType="begin"/>
            </w:r>
            <w:r>
              <w:instrText xml:space="preserve">PAGEREF _Toc28162985 \h</w:instrText>
            </w:r>
            <w:r>
              <w:fldChar w:fldCharType="separate"/>
            </w:r>
            <w:r w:rsidRPr="54679B78" w:rsidR="54679B78">
              <w:rPr>
                <w:rStyle w:val="Hyperlink"/>
              </w:rPr>
              <w:t>4</w:t>
            </w:r>
            <w:r>
              <w:fldChar w:fldCharType="end"/>
            </w:r>
          </w:hyperlink>
        </w:p>
        <w:p w:rsidR="77CDBA58" w:rsidP="54679B78" w:rsidRDefault="77CDBA58" w14:paraId="065A8766" w14:textId="2BDBA421">
          <w:pPr>
            <w:pStyle w:val="Inhopg1"/>
            <w:tabs>
              <w:tab w:val="right" w:leader="dot" w:pos="9060"/>
            </w:tabs>
            <w:rPr>
              <w:rStyle w:val="Hyperlink"/>
              <w:noProof/>
              <w:lang w:val="en-US" w:eastAsia="en-US"/>
            </w:rPr>
          </w:pPr>
          <w:hyperlink w:anchor="_Toc504265904">
            <w:r w:rsidRPr="54679B78" w:rsidR="54679B78">
              <w:rPr>
                <w:rStyle w:val="Hyperlink"/>
              </w:rPr>
              <w:t>Deelvraag 1</w:t>
            </w:r>
            <w:r>
              <w:tab/>
            </w:r>
            <w:r>
              <w:fldChar w:fldCharType="begin"/>
            </w:r>
            <w:r>
              <w:instrText xml:space="preserve">PAGEREF _Toc504265904 \h</w:instrText>
            </w:r>
            <w:r>
              <w:fldChar w:fldCharType="separate"/>
            </w:r>
            <w:r w:rsidRPr="54679B78" w:rsidR="54679B78">
              <w:rPr>
                <w:rStyle w:val="Hyperlink"/>
              </w:rPr>
              <w:t>5</w:t>
            </w:r>
            <w:r>
              <w:fldChar w:fldCharType="end"/>
            </w:r>
          </w:hyperlink>
        </w:p>
        <w:p w:rsidR="77CDBA58" w:rsidP="54679B78" w:rsidRDefault="77CDBA58" w14:paraId="6F529DBF" w14:textId="628E2760">
          <w:pPr>
            <w:pStyle w:val="Inhopg2"/>
            <w:tabs>
              <w:tab w:val="right" w:leader="dot" w:pos="9060"/>
            </w:tabs>
            <w:rPr>
              <w:rStyle w:val="Hyperlink"/>
              <w:noProof/>
              <w:lang w:val="en-US" w:eastAsia="en-US"/>
            </w:rPr>
          </w:pPr>
          <w:hyperlink w:anchor="_Toc677437166">
            <w:r w:rsidRPr="54679B78" w:rsidR="54679B78">
              <w:rPr>
                <w:rStyle w:val="Hyperlink"/>
              </w:rPr>
              <w:t>Wat is machine learning?</w:t>
            </w:r>
            <w:r>
              <w:tab/>
            </w:r>
            <w:r>
              <w:fldChar w:fldCharType="begin"/>
            </w:r>
            <w:r>
              <w:instrText xml:space="preserve">PAGEREF _Toc677437166 \h</w:instrText>
            </w:r>
            <w:r>
              <w:fldChar w:fldCharType="separate"/>
            </w:r>
            <w:r w:rsidRPr="54679B78" w:rsidR="54679B78">
              <w:rPr>
                <w:rStyle w:val="Hyperlink"/>
              </w:rPr>
              <w:t>5</w:t>
            </w:r>
            <w:r>
              <w:fldChar w:fldCharType="end"/>
            </w:r>
          </w:hyperlink>
        </w:p>
        <w:p w:rsidR="77CDBA58" w:rsidP="54679B78" w:rsidRDefault="77CDBA58" w14:paraId="072A7E29" w14:textId="7C29E88E">
          <w:pPr>
            <w:pStyle w:val="Inhopg2"/>
            <w:tabs>
              <w:tab w:val="right" w:leader="dot" w:pos="9060"/>
            </w:tabs>
            <w:rPr>
              <w:rStyle w:val="Hyperlink"/>
              <w:noProof/>
              <w:lang w:val="en-US" w:eastAsia="en-US"/>
            </w:rPr>
          </w:pPr>
          <w:hyperlink w:anchor="_Toc2048715888">
            <w:r w:rsidRPr="54679B78" w:rsidR="54679B78">
              <w:rPr>
                <w:rStyle w:val="Hyperlink"/>
              </w:rPr>
              <w:t>Hoe werkt machine learning?</w:t>
            </w:r>
            <w:r>
              <w:tab/>
            </w:r>
            <w:r>
              <w:fldChar w:fldCharType="begin"/>
            </w:r>
            <w:r>
              <w:instrText xml:space="preserve">PAGEREF _Toc2048715888 \h</w:instrText>
            </w:r>
            <w:r>
              <w:fldChar w:fldCharType="separate"/>
            </w:r>
            <w:r w:rsidRPr="54679B78" w:rsidR="54679B78">
              <w:rPr>
                <w:rStyle w:val="Hyperlink"/>
              </w:rPr>
              <w:t>5</w:t>
            </w:r>
            <w:r>
              <w:fldChar w:fldCharType="end"/>
            </w:r>
          </w:hyperlink>
        </w:p>
        <w:p w:rsidR="77CDBA58" w:rsidP="54679B78" w:rsidRDefault="77CDBA58" w14:paraId="1A01BB97" w14:textId="330A192E">
          <w:pPr>
            <w:pStyle w:val="Inhopg2"/>
            <w:tabs>
              <w:tab w:val="right" w:leader="dot" w:pos="9060"/>
            </w:tabs>
            <w:rPr>
              <w:rStyle w:val="Hyperlink"/>
              <w:noProof/>
              <w:lang w:val="en-US" w:eastAsia="en-US"/>
            </w:rPr>
          </w:pPr>
          <w:hyperlink w:anchor="_Toc120804454">
            <w:r w:rsidRPr="54679B78" w:rsidR="54679B78">
              <w:rPr>
                <w:rStyle w:val="Hyperlink"/>
              </w:rPr>
              <w:t>Het gebruik van wiskunde bij machine learning</w:t>
            </w:r>
            <w:r>
              <w:tab/>
            </w:r>
            <w:r>
              <w:fldChar w:fldCharType="begin"/>
            </w:r>
            <w:r>
              <w:instrText xml:space="preserve">PAGEREF _Toc120804454 \h</w:instrText>
            </w:r>
            <w:r>
              <w:fldChar w:fldCharType="separate"/>
            </w:r>
            <w:r w:rsidRPr="54679B78" w:rsidR="54679B78">
              <w:rPr>
                <w:rStyle w:val="Hyperlink"/>
              </w:rPr>
              <w:t>5</w:t>
            </w:r>
            <w:r>
              <w:fldChar w:fldCharType="end"/>
            </w:r>
          </w:hyperlink>
        </w:p>
        <w:p w:rsidR="77CDBA58" w:rsidP="54679B78" w:rsidRDefault="77CDBA58" w14:paraId="04735474" w14:textId="6D665BAC">
          <w:pPr>
            <w:pStyle w:val="Inhopg1"/>
            <w:tabs>
              <w:tab w:val="right" w:leader="dot" w:pos="9060"/>
            </w:tabs>
            <w:rPr>
              <w:rStyle w:val="Hyperlink"/>
              <w:noProof/>
              <w:lang w:val="en-US" w:eastAsia="en-US"/>
            </w:rPr>
          </w:pPr>
          <w:hyperlink w:anchor="_Toc974367191">
            <w:r w:rsidRPr="54679B78" w:rsidR="54679B78">
              <w:rPr>
                <w:rStyle w:val="Hyperlink"/>
              </w:rPr>
              <w:t>Deelvraag 2</w:t>
            </w:r>
            <w:r>
              <w:tab/>
            </w:r>
            <w:r>
              <w:fldChar w:fldCharType="begin"/>
            </w:r>
            <w:r>
              <w:instrText xml:space="preserve">PAGEREF _Toc974367191 \h</w:instrText>
            </w:r>
            <w:r>
              <w:fldChar w:fldCharType="separate"/>
            </w:r>
            <w:r w:rsidRPr="54679B78" w:rsidR="54679B78">
              <w:rPr>
                <w:rStyle w:val="Hyperlink"/>
              </w:rPr>
              <w:t>5</w:t>
            </w:r>
            <w:r>
              <w:fldChar w:fldCharType="end"/>
            </w:r>
          </w:hyperlink>
        </w:p>
        <w:p w:rsidR="77CDBA58" w:rsidP="54679B78" w:rsidRDefault="77CDBA58" w14:paraId="43CCE4D4" w14:textId="657E4414">
          <w:pPr>
            <w:pStyle w:val="Inhopg2"/>
            <w:tabs>
              <w:tab w:val="right" w:leader="dot" w:pos="9060"/>
            </w:tabs>
            <w:rPr>
              <w:rStyle w:val="Hyperlink"/>
              <w:noProof/>
              <w:lang w:val="en-US" w:eastAsia="en-US"/>
            </w:rPr>
          </w:pPr>
          <w:hyperlink w:anchor="_Toc1666941245">
            <w:r w:rsidRPr="54679B78" w:rsidR="54679B78">
              <w:rPr>
                <w:rStyle w:val="Hyperlink"/>
              </w:rPr>
              <w:t>Voorbeelden vinden</w:t>
            </w:r>
            <w:r>
              <w:tab/>
            </w:r>
            <w:r>
              <w:fldChar w:fldCharType="begin"/>
            </w:r>
            <w:r>
              <w:instrText xml:space="preserve">PAGEREF _Toc1666941245 \h</w:instrText>
            </w:r>
            <w:r>
              <w:fldChar w:fldCharType="separate"/>
            </w:r>
            <w:r w:rsidRPr="54679B78" w:rsidR="54679B78">
              <w:rPr>
                <w:rStyle w:val="Hyperlink"/>
              </w:rPr>
              <w:t>5</w:t>
            </w:r>
            <w:r>
              <w:fldChar w:fldCharType="end"/>
            </w:r>
          </w:hyperlink>
        </w:p>
        <w:p w:rsidRPr="00343D2F" w:rsidR="00343D2F" w:rsidP="54679B78" w:rsidRDefault="00343D2F" w14:paraId="3839C1D2" w14:textId="65589B75">
          <w:pPr>
            <w:pStyle w:val="Inhopg2"/>
            <w:tabs>
              <w:tab w:val="right" w:leader="dot" w:pos="9060"/>
            </w:tabs>
            <w:rPr>
              <w:rStyle w:val="Hyperlink"/>
            </w:rPr>
          </w:pPr>
          <w:hyperlink w:anchor="_Toc2131868066">
            <w:r w:rsidRPr="54679B78" w:rsidR="54679B78">
              <w:rPr>
                <w:rStyle w:val="Hyperlink"/>
              </w:rPr>
              <w:t>Scholen die gebruik maken van machine learning</w:t>
            </w:r>
            <w:r>
              <w:tab/>
            </w:r>
            <w:r>
              <w:fldChar w:fldCharType="begin"/>
            </w:r>
            <w:r>
              <w:instrText xml:space="preserve">PAGEREF _Toc2131868066 \h</w:instrText>
            </w:r>
            <w:r>
              <w:fldChar w:fldCharType="separate"/>
            </w:r>
            <w:r w:rsidRPr="54679B78" w:rsidR="54679B78">
              <w:rPr>
                <w:rStyle w:val="Hyperlink"/>
              </w:rPr>
              <w:t>5</w:t>
            </w:r>
            <w:r>
              <w:fldChar w:fldCharType="end"/>
            </w:r>
          </w:hyperlink>
        </w:p>
        <w:p w:rsidR="77CDBA58" w:rsidP="77CDBA58" w:rsidRDefault="00F22A02" w14:paraId="2F54D99F" w14:textId="2D53E65B">
          <w:pPr>
            <w:pStyle w:val="Inhopg2"/>
            <w:tabs>
              <w:tab w:val="right" w:leader="dot" w:pos="9060"/>
            </w:tabs>
            <w:rPr>
              <w:rStyle w:val="Hyperlink"/>
            </w:rPr>
          </w:pPr>
          <w:hyperlink w:anchor="_Toc1737654219">
            <w:r w:rsidRPr="54679B78" w:rsidR="54679B78">
              <w:rPr>
                <w:rStyle w:val="Hyperlink"/>
              </w:rPr>
              <w:t>Websites met machine learning</w:t>
            </w:r>
            <w:r>
              <w:tab/>
            </w:r>
            <w:r>
              <w:fldChar w:fldCharType="begin"/>
            </w:r>
            <w:r>
              <w:instrText xml:space="preserve">PAGEREF _Toc1737654219 \h</w:instrText>
            </w:r>
            <w:r>
              <w:fldChar w:fldCharType="separate"/>
            </w:r>
            <w:r w:rsidRPr="54679B78" w:rsidR="54679B78">
              <w:rPr>
                <w:rStyle w:val="Hyperlink"/>
              </w:rPr>
              <w:t>5</w:t>
            </w:r>
            <w:r>
              <w:fldChar w:fldCharType="end"/>
            </w:r>
          </w:hyperlink>
        </w:p>
        <w:p w:rsidR="77CDBA58" w:rsidP="54679B78" w:rsidRDefault="00F22A02" w14:paraId="69116491" w14:textId="1581433C">
          <w:pPr>
            <w:pStyle w:val="Inhopg1"/>
            <w:tabs>
              <w:tab w:val="right" w:leader="dot" w:pos="9060"/>
            </w:tabs>
            <w:rPr>
              <w:rStyle w:val="Hyperlink"/>
            </w:rPr>
          </w:pPr>
          <w:hyperlink w:anchor="_Toc753798866">
            <w:r w:rsidRPr="54679B78" w:rsidR="54679B78">
              <w:rPr>
                <w:rStyle w:val="Hyperlink"/>
              </w:rPr>
              <w:t>Deelvraag 3</w:t>
            </w:r>
            <w:r>
              <w:tab/>
            </w:r>
            <w:r>
              <w:fldChar w:fldCharType="begin"/>
            </w:r>
            <w:r>
              <w:instrText xml:space="preserve">PAGEREF _Toc753798866 \h</w:instrText>
            </w:r>
            <w:r>
              <w:fldChar w:fldCharType="separate"/>
            </w:r>
            <w:r w:rsidRPr="54679B78" w:rsidR="54679B78">
              <w:rPr>
                <w:rStyle w:val="Hyperlink"/>
              </w:rPr>
              <w:t>5</w:t>
            </w:r>
            <w:r>
              <w:fldChar w:fldCharType="end"/>
            </w:r>
          </w:hyperlink>
        </w:p>
        <w:p w:rsidR="77CDBA58" w:rsidP="54679B78" w:rsidRDefault="00F22A02" w14:paraId="50D2D15A" w14:textId="0D15659C">
          <w:pPr>
            <w:pStyle w:val="Inhopg2"/>
            <w:tabs>
              <w:tab w:val="right" w:leader="dot" w:pos="9060"/>
            </w:tabs>
            <w:rPr>
              <w:rStyle w:val="Hyperlink"/>
            </w:rPr>
          </w:pPr>
          <w:hyperlink w:anchor="_Toc1778997061">
            <w:r w:rsidRPr="54679B78" w:rsidR="54679B78">
              <w:rPr>
                <w:rStyle w:val="Hyperlink"/>
              </w:rPr>
              <w:t>Ons plan (Supervised learning en reinforcement learning)</w:t>
            </w:r>
            <w:r>
              <w:tab/>
            </w:r>
            <w:r>
              <w:fldChar w:fldCharType="begin"/>
            </w:r>
            <w:r>
              <w:instrText xml:space="preserve">PAGEREF _Toc1778997061 \h</w:instrText>
            </w:r>
            <w:r>
              <w:fldChar w:fldCharType="separate"/>
            </w:r>
            <w:r w:rsidRPr="54679B78" w:rsidR="54679B78">
              <w:rPr>
                <w:rStyle w:val="Hyperlink"/>
              </w:rPr>
              <w:t>6</w:t>
            </w:r>
            <w:r>
              <w:fldChar w:fldCharType="end"/>
            </w:r>
          </w:hyperlink>
        </w:p>
        <w:p w:rsidR="54679B78" w:rsidP="54679B78" w:rsidRDefault="54679B78" w14:paraId="22B09438" w14:textId="718D582D">
          <w:pPr>
            <w:pStyle w:val="Inhopg2"/>
            <w:tabs>
              <w:tab w:val="right" w:leader="dot" w:pos="9060"/>
            </w:tabs>
            <w:rPr>
              <w:rStyle w:val="Hyperlink"/>
            </w:rPr>
          </w:pPr>
          <w:hyperlink w:anchor="_Toc517315076">
            <w:r w:rsidRPr="54679B78" w:rsidR="54679B78">
              <w:rPr>
                <w:rStyle w:val="Hyperlink"/>
              </w:rPr>
              <w:t>Python</w:t>
            </w:r>
            <w:r>
              <w:tab/>
            </w:r>
            <w:r>
              <w:fldChar w:fldCharType="begin"/>
            </w:r>
            <w:r>
              <w:instrText xml:space="preserve">PAGEREF _Toc517315076 \h</w:instrText>
            </w:r>
            <w:r>
              <w:fldChar w:fldCharType="separate"/>
            </w:r>
            <w:r w:rsidRPr="54679B78" w:rsidR="54679B78">
              <w:rPr>
                <w:rStyle w:val="Hyperlink"/>
              </w:rPr>
              <w:t>6</w:t>
            </w:r>
            <w:r>
              <w:fldChar w:fldCharType="end"/>
            </w:r>
          </w:hyperlink>
        </w:p>
        <w:p w:rsidR="54679B78" w:rsidP="54679B78" w:rsidRDefault="54679B78" w14:paraId="50A58D3E" w14:textId="077EEE24">
          <w:pPr>
            <w:pStyle w:val="Inhopg2"/>
            <w:tabs>
              <w:tab w:val="right" w:leader="dot" w:pos="9060"/>
            </w:tabs>
            <w:rPr>
              <w:rStyle w:val="Hyperlink"/>
            </w:rPr>
          </w:pPr>
          <w:hyperlink w:anchor="_Toc1183545588">
            <w:r w:rsidRPr="54679B78" w:rsidR="54679B78">
              <w:rPr>
                <w:rStyle w:val="Hyperlink"/>
              </w:rPr>
              <w:t>Programma’s en</w:t>
            </w:r>
            <w:r>
              <w:tab/>
            </w:r>
            <w:r>
              <w:fldChar w:fldCharType="begin"/>
            </w:r>
            <w:r>
              <w:instrText xml:space="preserve">PAGEREF _Toc1183545588 \h</w:instrText>
            </w:r>
            <w:r>
              <w:fldChar w:fldCharType="separate"/>
            </w:r>
            <w:r w:rsidRPr="54679B78" w:rsidR="54679B78">
              <w:rPr>
                <w:rStyle w:val="Hyperlink"/>
              </w:rPr>
              <w:t>6</w:t>
            </w:r>
            <w:r>
              <w:fldChar w:fldCharType="end"/>
            </w:r>
          </w:hyperlink>
        </w:p>
        <w:p w:rsidR="54679B78" w:rsidP="54679B78" w:rsidRDefault="54679B78" w14:paraId="042C3AE0" w14:textId="67DBBD35">
          <w:pPr>
            <w:pStyle w:val="Inhopg1"/>
            <w:tabs>
              <w:tab w:val="right" w:leader="dot" w:pos="9060"/>
            </w:tabs>
            <w:rPr>
              <w:rStyle w:val="Hyperlink"/>
            </w:rPr>
          </w:pPr>
          <w:hyperlink w:anchor="_Toc1322607099">
            <w:r w:rsidRPr="54679B78" w:rsidR="54679B78">
              <w:rPr>
                <w:rStyle w:val="Hyperlink"/>
              </w:rPr>
              <w:t>Deelvraag 4</w:t>
            </w:r>
            <w:r>
              <w:tab/>
            </w:r>
            <w:r>
              <w:fldChar w:fldCharType="begin"/>
            </w:r>
            <w:r>
              <w:instrText xml:space="preserve">PAGEREF _Toc1322607099 \h</w:instrText>
            </w:r>
            <w:r>
              <w:fldChar w:fldCharType="separate"/>
            </w:r>
            <w:r w:rsidRPr="54679B78" w:rsidR="54679B78">
              <w:rPr>
                <w:rStyle w:val="Hyperlink"/>
              </w:rPr>
              <w:t>6</w:t>
            </w:r>
            <w:r>
              <w:fldChar w:fldCharType="end"/>
            </w:r>
          </w:hyperlink>
        </w:p>
        <w:p w:rsidR="54679B78" w:rsidP="54679B78" w:rsidRDefault="54679B78" w14:paraId="648D35EE" w14:textId="27D52697">
          <w:pPr>
            <w:pStyle w:val="Inhopg2"/>
            <w:tabs>
              <w:tab w:val="right" w:leader="dot" w:pos="9060"/>
            </w:tabs>
            <w:rPr>
              <w:rStyle w:val="Hyperlink"/>
            </w:rPr>
          </w:pPr>
          <w:hyperlink w:anchor="_Toc2139060692">
            <w:r w:rsidRPr="54679B78" w:rsidR="54679B78">
              <w:rPr>
                <w:rStyle w:val="Hyperlink"/>
              </w:rPr>
              <w:t>Wat is de beste/meest gebruikte leermethode?</w:t>
            </w:r>
            <w:r>
              <w:tab/>
            </w:r>
            <w:r>
              <w:fldChar w:fldCharType="begin"/>
            </w:r>
            <w:r>
              <w:instrText xml:space="preserve">PAGEREF _Toc2139060692 \h</w:instrText>
            </w:r>
            <w:r>
              <w:fldChar w:fldCharType="separate"/>
            </w:r>
            <w:r w:rsidRPr="54679B78" w:rsidR="54679B78">
              <w:rPr>
                <w:rStyle w:val="Hyperlink"/>
              </w:rPr>
              <w:t>6</w:t>
            </w:r>
            <w:r>
              <w:fldChar w:fldCharType="end"/>
            </w:r>
          </w:hyperlink>
        </w:p>
        <w:p w:rsidR="54679B78" w:rsidP="54679B78" w:rsidRDefault="54679B78" w14:paraId="2EB92295" w14:textId="7B04ADA2">
          <w:pPr>
            <w:pStyle w:val="Inhopg1"/>
            <w:tabs>
              <w:tab w:val="right" w:leader="dot" w:pos="9060"/>
            </w:tabs>
            <w:rPr>
              <w:rStyle w:val="Hyperlink"/>
            </w:rPr>
          </w:pPr>
          <w:hyperlink w:anchor="_Toc413189232">
            <w:r w:rsidRPr="54679B78" w:rsidR="54679B78">
              <w:rPr>
                <w:rStyle w:val="Hyperlink"/>
              </w:rPr>
              <w:t>Proces</w:t>
            </w:r>
            <w:r>
              <w:tab/>
            </w:r>
            <w:r>
              <w:fldChar w:fldCharType="begin"/>
            </w:r>
            <w:r>
              <w:instrText xml:space="preserve">PAGEREF _Toc413189232 \h</w:instrText>
            </w:r>
            <w:r>
              <w:fldChar w:fldCharType="separate"/>
            </w:r>
            <w:r w:rsidRPr="54679B78" w:rsidR="54679B78">
              <w:rPr>
                <w:rStyle w:val="Hyperlink"/>
              </w:rPr>
              <w:t>7</w:t>
            </w:r>
            <w:r>
              <w:fldChar w:fldCharType="end"/>
            </w:r>
          </w:hyperlink>
        </w:p>
        <w:p w:rsidR="54679B78" w:rsidP="54679B78" w:rsidRDefault="54679B78" w14:paraId="7A980C71" w14:textId="10600C95">
          <w:pPr>
            <w:pStyle w:val="Inhopg1"/>
            <w:tabs>
              <w:tab w:val="right" w:leader="dot" w:pos="9060"/>
            </w:tabs>
            <w:rPr>
              <w:rStyle w:val="Hyperlink"/>
            </w:rPr>
          </w:pPr>
          <w:hyperlink w:anchor="_Toc2081532424">
            <w:r w:rsidRPr="54679B78" w:rsidR="54679B78">
              <w:rPr>
                <w:rStyle w:val="Hyperlink"/>
              </w:rPr>
              <w:t>Conclusie</w:t>
            </w:r>
            <w:r>
              <w:tab/>
            </w:r>
            <w:r>
              <w:fldChar w:fldCharType="begin"/>
            </w:r>
            <w:r>
              <w:instrText xml:space="preserve">PAGEREF _Toc2081532424 \h</w:instrText>
            </w:r>
            <w:r>
              <w:fldChar w:fldCharType="separate"/>
            </w:r>
            <w:r w:rsidRPr="54679B78" w:rsidR="54679B78">
              <w:rPr>
                <w:rStyle w:val="Hyperlink"/>
              </w:rPr>
              <w:t>7</w:t>
            </w:r>
            <w:r>
              <w:fldChar w:fldCharType="end"/>
            </w:r>
          </w:hyperlink>
        </w:p>
        <w:p w:rsidR="54679B78" w:rsidP="54679B78" w:rsidRDefault="54679B78" w14:paraId="312DB501" w14:textId="534F1473">
          <w:pPr>
            <w:pStyle w:val="Inhopg1"/>
            <w:tabs>
              <w:tab w:val="right" w:leader="dot" w:pos="9060"/>
            </w:tabs>
            <w:rPr>
              <w:rStyle w:val="Hyperlink"/>
            </w:rPr>
          </w:pPr>
          <w:hyperlink w:anchor="_Toc884617818">
            <w:r w:rsidRPr="54679B78" w:rsidR="54679B78">
              <w:rPr>
                <w:rStyle w:val="Hyperlink"/>
              </w:rPr>
              <w:t>Discussie</w:t>
            </w:r>
            <w:r>
              <w:tab/>
            </w:r>
            <w:r>
              <w:fldChar w:fldCharType="begin"/>
            </w:r>
            <w:r>
              <w:instrText xml:space="preserve">PAGEREF _Toc884617818 \h</w:instrText>
            </w:r>
            <w:r>
              <w:fldChar w:fldCharType="separate"/>
            </w:r>
            <w:r w:rsidRPr="54679B78" w:rsidR="54679B78">
              <w:rPr>
                <w:rStyle w:val="Hyperlink"/>
              </w:rPr>
              <w:t>7</w:t>
            </w:r>
            <w:r>
              <w:fldChar w:fldCharType="end"/>
            </w:r>
          </w:hyperlink>
        </w:p>
        <w:p w:rsidR="54679B78" w:rsidP="54679B78" w:rsidRDefault="54679B78" w14:paraId="0D4FA441" w14:textId="2138F5BA">
          <w:pPr>
            <w:pStyle w:val="Inhopg1"/>
            <w:tabs>
              <w:tab w:val="right" w:leader="dot" w:pos="9060"/>
            </w:tabs>
            <w:rPr>
              <w:rStyle w:val="Hyperlink"/>
            </w:rPr>
          </w:pPr>
          <w:hyperlink w:anchor="_Toc235797103">
            <w:r w:rsidRPr="54679B78" w:rsidR="54679B78">
              <w:rPr>
                <w:rStyle w:val="Hyperlink"/>
              </w:rPr>
              <w:t>Vragen aan de begeleider (Olivier Boas)</w:t>
            </w:r>
            <w:r>
              <w:tab/>
            </w:r>
            <w:r>
              <w:fldChar w:fldCharType="begin"/>
            </w:r>
            <w:r>
              <w:instrText xml:space="preserve">PAGEREF _Toc235797103 \h</w:instrText>
            </w:r>
            <w:r>
              <w:fldChar w:fldCharType="separate"/>
            </w:r>
            <w:r w:rsidRPr="54679B78" w:rsidR="54679B78">
              <w:rPr>
                <w:rStyle w:val="Hyperlink"/>
              </w:rPr>
              <w:t>7</w:t>
            </w:r>
            <w:r>
              <w:fldChar w:fldCharType="end"/>
            </w:r>
          </w:hyperlink>
        </w:p>
        <w:p w:rsidR="54679B78" w:rsidP="54679B78" w:rsidRDefault="54679B78" w14:paraId="20957EA1" w14:textId="13CE12EA">
          <w:pPr>
            <w:pStyle w:val="Inhopg1"/>
            <w:tabs>
              <w:tab w:val="right" w:leader="dot" w:pos="9060"/>
            </w:tabs>
            <w:rPr>
              <w:rStyle w:val="Hyperlink"/>
            </w:rPr>
          </w:pPr>
          <w:hyperlink w:anchor="_Toc169552250">
            <w:r w:rsidRPr="54679B78" w:rsidR="54679B78">
              <w:rPr>
                <w:rStyle w:val="Hyperlink"/>
              </w:rPr>
              <w:t>Bronnen</w:t>
            </w:r>
            <w:r>
              <w:tab/>
            </w:r>
            <w:r>
              <w:fldChar w:fldCharType="begin"/>
            </w:r>
            <w:r>
              <w:instrText xml:space="preserve">PAGEREF _Toc169552250 \h</w:instrText>
            </w:r>
            <w:r>
              <w:fldChar w:fldCharType="separate"/>
            </w:r>
            <w:r w:rsidRPr="54679B78" w:rsidR="54679B78">
              <w:rPr>
                <w:rStyle w:val="Hyperlink"/>
              </w:rPr>
              <w:t>7</w:t>
            </w:r>
            <w:r>
              <w:fldChar w:fldCharType="end"/>
            </w:r>
          </w:hyperlink>
        </w:p>
        <w:p w:rsidR="54679B78" w:rsidP="54679B78" w:rsidRDefault="54679B78" w14:paraId="46B4160B" w14:textId="2F56B5E6">
          <w:pPr>
            <w:pStyle w:val="Inhopg2"/>
            <w:tabs>
              <w:tab w:val="right" w:leader="dot" w:pos="9060"/>
            </w:tabs>
            <w:rPr>
              <w:rStyle w:val="Hyperlink"/>
            </w:rPr>
          </w:pPr>
          <w:hyperlink w:anchor="_Toc1768859221">
            <w:r w:rsidRPr="54679B78" w:rsidR="54679B78">
              <w:rPr>
                <w:rStyle w:val="Hyperlink"/>
              </w:rPr>
              <w:t>Artikelen voor het verslag</w:t>
            </w:r>
            <w:r>
              <w:tab/>
            </w:r>
            <w:r>
              <w:fldChar w:fldCharType="begin"/>
            </w:r>
            <w:r>
              <w:instrText xml:space="preserve">PAGEREF _Toc1768859221 \h</w:instrText>
            </w:r>
            <w:r>
              <w:fldChar w:fldCharType="separate"/>
            </w:r>
            <w:r w:rsidRPr="54679B78" w:rsidR="54679B78">
              <w:rPr>
                <w:rStyle w:val="Hyperlink"/>
              </w:rPr>
              <w:t>7</w:t>
            </w:r>
            <w:r>
              <w:fldChar w:fldCharType="end"/>
            </w:r>
          </w:hyperlink>
        </w:p>
        <w:p w:rsidR="54679B78" w:rsidP="54679B78" w:rsidRDefault="54679B78" w14:paraId="5D466028" w14:textId="6A2DF58D">
          <w:pPr>
            <w:pStyle w:val="Inhopg2"/>
            <w:tabs>
              <w:tab w:val="right" w:leader="dot" w:pos="9060"/>
            </w:tabs>
            <w:rPr>
              <w:rStyle w:val="Hyperlink"/>
            </w:rPr>
          </w:pPr>
          <w:hyperlink w:anchor="_Toc188270936">
            <w:r w:rsidRPr="54679B78" w:rsidR="54679B78">
              <w:rPr>
                <w:rStyle w:val="Hyperlink"/>
              </w:rPr>
              <w:t>Artikelen om dingen te leren</w:t>
            </w:r>
            <w:r>
              <w:tab/>
            </w:r>
            <w:r>
              <w:fldChar w:fldCharType="begin"/>
            </w:r>
            <w:r>
              <w:instrText xml:space="preserve">PAGEREF _Toc188270936 \h</w:instrText>
            </w:r>
            <w:r>
              <w:fldChar w:fldCharType="separate"/>
            </w:r>
            <w:r w:rsidRPr="54679B78" w:rsidR="54679B78">
              <w:rPr>
                <w:rStyle w:val="Hyperlink"/>
              </w:rPr>
              <w:t>7</w:t>
            </w:r>
            <w:r>
              <w:fldChar w:fldCharType="end"/>
            </w:r>
          </w:hyperlink>
        </w:p>
        <w:p w:rsidR="54679B78" w:rsidP="54679B78" w:rsidRDefault="54679B78" w14:paraId="72F6990B" w14:textId="3FFDE361">
          <w:pPr>
            <w:pStyle w:val="Inhopg1"/>
            <w:tabs>
              <w:tab w:val="right" w:leader="dot" w:pos="9060"/>
            </w:tabs>
            <w:rPr>
              <w:rStyle w:val="Hyperlink"/>
            </w:rPr>
          </w:pPr>
          <w:hyperlink w:anchor="_Toc1240947384">
            <w:r w:rsidRPr="54679B78" w:rsidR="54679B78">
              <w:rPr>
                <w:rStyle w:val="Hyperlink"/>
              </w:rPr>
              <w:t>Bijlagen</w:t>
            </w:r>
            <w:r>
              <w:tab/>
            </w:r>
            <w:r>
              <w:fldChar w:fldCharType="begin"/>
            </w:r>
            <w:r>
              <w:instrText xml:space="preserve">PAGEREF _Toc1240947384 \h</w:instrText>
            </w:r>
            <w:r>
              <w:fldChar w:fldCharType="separate"/>
            </w:r>
            <w:r w:rsidRPr="54679B78" w:rsidR="54679B78">
              <w:rPr>
                <w:rStyle w:val="Hyperlink"/>
              </w:rPr>
              <w:t>8</w:t>
            </w:r>
            <w:r>
              <w:fldChar w:fldCharType="end"/>
            </w:r>
          </w:hyperlink>
          <w:r>
            <w:fldChar w:fldCharType="end"/>
          </w:r>
        </w:p>
      </w:sdtContent>
    </w:sdt>
    <w:p w:rsidRPr="00343D2F" w:rsidR="00256EDE" w:rsidP="00256EDE" w:rsidRDefault="00256EDE" w14:paraId="471A72B4" w14:textId="06F05273">
      <w:pPr>
        <w:pStyle w:val="Kop1"/>
        <w:rPr>
          <w:b w:val="1"/>
          <w:bCs w:val="1"/>
          <w:sz w:val="36"/>
          <w:szCs w:val="36"/>
        </w:rPr>
      </w:pPr>
      <w:bookmarkStart w:name="_Toc375672997" w:id="544310993"/>
      <w:r w:rsidRPr="54679B78" w:rsidR="00256EDE">
        <w:rPr>
          <w:b w:val="1"/>
          <w:bCs w:val="1"/>
          <w:sz w:val="36"/>
          <w:szCs w:val="36"/>
        </w:rPr>
        <w:t>Inleiding</w:t>
      </w:r>
      <w:bookmarkEnd w:id="544310993"/>
    </w:p>
    <w:p w:rsidR="77CDBA58" w:rsidP="54679B78" w:rsidRDefault="77CDBA58" w14:paraId="097BE39B" w14:textId="63C89D54">
      <w:pPr>
        <w:rPr>
          <w:sz w:val="24"/>
          <w:szCs w:val="24"/>
        </w:rPr>
      </w:pPr>
      <w:r w:rsidRPr="54679B78" w:rsidR="2FAD3A56">
        <w:rPr>
          <w:sz w:val="24"/>
          <w:szCs w:val="24"/>
        </w:rPr>
        <w:t xml:space="preserve">In dit PWS-verslag gaan wij het hebben over hoe machine learning kan worden toegepast om leerlingen beter </w:t>
      </w:r>
      <w:r w:rsidRPr="54679B78" w:rsidR="1F10E532">
        <w:rPr>
          <w:sz w:val="24"/>
          <w:szCs w:val="24"/>
        </w:rPr>
        <w:t>te leren integreren</w:t>
      </w:r>
      <w:r w:rsidRPr="54679B78" w:rsidR="2FAD3A56">
        <w:rPr>
          <w:sz w:val="24"/>
          <w:szCs w:val="24"/>
        </w:rPr>
        <w:t xml:space="preserve">. </w:t>
      </w:r>
      <w:r w:rsidRPr="54679B78" w:rsidR="0D241989">
        <w:rPr>
          <w:sz w:val="24"/>
          <w:szCs w:val="24"/>
        </w:rPr>
        <w:t>Wij hebben voor dit onderwerp gekozen</w:t>
      </w:r>
      <w:r w:rsidRPr="54679B78" w:rsidR="60925026">
        <w:rPr>
          <w:sz w:val="24"/>
          <w:szCs w:val="24"/>
        </w:rPr>
        <w:t>, omdat de toets die gedurende TW4 in V5 gemaakt was heel erg slecht gemaakt was. Ons doel is om, met behulp van AI, een site te maken die leerlingen hierbij kan helpen.</w:t>
      </w:r>
    </w:p>
    <w:p w:rsidR="5695CDCA" w:rsidP="54679B78" w:rsidRDefault="5695CDCA" w14:paraId="280A72D2" w14:textId="21ABE40B">
      <w:pPr>
        <w:pStyle w:val="Kop2"/>
        <w:rPr>
          <w:sz w:val="32"/>
          <w:szCs w:val="32"/>
        </w:rPr>
      </w:pPr>
      <w:bookmarkStart w:name="_Toc805347852" w:id="1028739162"/>
      <w:r w:rsidRPr="54679B78" w:rsidR="5695CDCA">
        <w:rPr>
          <w:sz w:val="32"/>
          <w:szCs w:val="32"/>
        </w:rPr>
        <w:t xml:space="preserve">Het </w:t>
      </w:r>
      <w:r w:rsidRPr="54679B78" w:rsidR="54F3445F">
        <w:rPr>
          <w:sz w:val="32"/>
          <w:szCs w:val="32"/>
        </w:rPr>
        <w:t>v</w:t>
      </w:r>
      <w:r w:rsidRPr="54679B78" w:rsidR="5695CDCA">
        <w:rPr>
          <w:sz w:val="32"/>
          <w:szCs w:val="32"/>
        </w:rPr>
        <w:t>erslag</w:t>
      </w:r>
      <w:bookmarkEnd w:id="1028739162"/>
    </w:p>
    <w:p w:rsidR="5695CDCA" w:rsidP="54679B78" w:rsidRDefault="5695CDCA" w14:paraId="3B538507" w14:textId="3F14506F">
      <w:pPr>
        <w:pStyle w:val="Standaard"/>
        <w:rPr>
          <w:sz w:val="24"/>
          <w:szCs w:val="24"/>
        </w:rPr>
      </w:pPr>
      <w:r w:rsidRPr="54679B78" w:rsidR="5695CDCA">
        <w:rPr>
          <w:sz w:val="24"/>
          <w:szCs w:val="24"/>
        </w:rPr>
        <w:t xml:space="preserve">In dit verslag gaan wij antwoord geven </w:t>
      </w:r>
      <w:r w:rsidRPr="54679B78" w:rsidR="2E3E514D">
        <w:rPr>
          <w:sz w:val="24"/>
          <w:szCs w:val="24"/>
        </w:rPr>
        <w:t>op de vraag: “Hoe kan AI helpen leerlingen beter te leren integreren?”</w:t>
      </w:r>
      <w:r w:rsidRPr="54679B78" w:rsidR="5695CDCA">
        <w:rPr>
          <w:sz w:val="24"/>
          <w:szCs w:val="24"/>
        </w:rPr>
        <w:t>. Dit doen wij met behulp van onlinebronnen en mogelijk ook enquêtes</w:t>
      </w:r>
      <w:r w:rsidRPr="54679B78" w:rsidR="0C199984">
        <w:rPr>
          <w:sz w:val="24"/>
          <w:szCs w:val="24"/>
        </w:rPr>
        <w:t xml:space="preserve"> die wij zelf gaan maken</w:t>
      </w:r>
      <w:r w:rsidRPr="54679B78" w:rsidR="5695CDCA">
        <w:rPr>
          <w:sz w:val="24"/>
          <w:szCs w:val="24"/>
        </w:rPr>
        <w:t>.</w:t>
      </w:r>
      <w:r w:rsidRPr="54679B78" w:rsidR="3A28E8BF">
        <w:rPr>
          <w:sz w:val="24"/>
          <w:szCs w:val="24"/>
        </w:rPr>
        <w:t xml:space="preserve"> Omdat de kans groot is dat er weinig bronnen zijn die over het gebruik van AI bij het leren van wiskunde gaan, gaan</w:t>
      </w:r>
      <w:r w:rsidRPr="54679B78" w:rsidR="34A3C0B9">
        <w:rPr>
          <w:sz w:val="24"/>
          <w:szCs w:val="24"/>
        </w:rPr>
        <w:t xml:space="preserve"> wij bronnen zoeken die kijken naar het gebruik van AI bij wiskundige toepassingen, hierbij kan je denken aan het winnen van wiskunde olympiaden..., etc. Op basis van deze bronnen gaan wij</w:t>
      </w:r>
      <w:r w:rsidRPr="54679B78" w:rsidR="3AB08DF2">
        <w:rPr>
          <w:sz w:val="24"/>
          <w:szCs w:val="24"/>
        </w:rPr>
        <w:t xml:space="preserve"> zelf beredeneren hoe dit toegepast kan worden aan een schoolomgeving en wat de impact ervan zal zijn.</w:t>
      </w:r>
    </w:p>
    <w:p w:rsidR="54679B78" w:rsidP="54679B78" w:rsidRDefault="54679B78" w14:paraId="61DA599D" w14:textId="76990007">
      <w:pPr>
        <w:pStyle w:val="Standaard"/>
        <w:rPr>
          <w:sz w:val="24"/>
          <w:szCs w:val="24"/>
        </w:rPr>
      </w:pPr>
    </w:p>
    <w:p w:rsidR="3AB08DF2" w:rsidP="54679B78" w:rsidRDefault="3AB08DF2" w14:paraId="5BD1B066" w14:textId="32650216">
      <w:pPr>
        <w:pStyle w:val="Kop2"/>
        <w:rPr>
          <w:b w:val="0"/>
          <w:bCs w:val="0"/>
          <w:sz w:val="32"/>
          <w:szCs w:val="32"/>
        </w:rPr>
      </w:pPr>
      <w:bookmarkStart w:name="_Toc739299651" w:id="1011058266"/>
      <w:r w:rsidRPr="54679B78" w:rsidR="3AB08DF2">
        <w:rPr>
          <w:b w:val="0"/>
          <w:bCs w:val="0"/>
          <w:sz w:val="32"/>
          <w:szCs w:val="32"/>
        </w:rPr>
        <w:t>De website</w:t>
      </w:r>
      <w:bookmarkEnd w:id="1011058266"/>
    </w:p>
    <w:p w:rsidR="54679B78" w:rsidP="54679B78" w:rsidRDefault="54679B78" w14:paraId="3BF95311" w14:textId="0E9746CA">
      <w:pPr>
        <w:pStyle w:val="Standaard"/>
      </w:pPr>
    </w:p>
    <w:p w:rsidR="77CDBA58" w:rsidP="77CDBA58" w:rsidRDefault="77CDBA58" w14:paraId="4F528BDA" w14:textId="7695F684"/>
    <w:p w:rsidR="7E77704C" w:rsidP="54679B78" w:rsidRDefault="7E77704C" w14:paraId="61ADCC7F" w14:textId="43FC9DD8">
      <w:pPr>
        <w:pStyle w:val="Kop1"/>
        <w:rPr>
          <w:b w:val="1"/>
          <w:bCs w:val="1"/>
          <w:sz w:val="36"/>
          <w:szCs w:val="36"/>
        </w:rPr>
      </w:pPr>
      <w:bookmarkStart w:name="_Toc15387170" w:id="251140709"/>
      <w:r w:rsidRPr="54679B78" w:rsidR="7E77704C">
        <w:rPr>
          <w:b w:val="1"/>
          <w:bCs w:val="1"/>
          <w:sz w:val="36"/>
          <w:szCs w:val="36"/>
        </w:rPr>
        <w:t>Voorlopige ideeën (later weghalen)</w:t>
      </w:r>
      <w:bookmarkEnd w:id="251140709"/>
    </w:p>
    <w:p w:rsidRPr="0042335B" w:rsidR="00B744E8" w:rsidP="00B744E8" w:rsidRDefault="00B744E8" w14:paraId="5CAF2FBE" w14:textId="77777777">
      <w:pPr>
        <w:rPr>
          <w:color w:val="000000" w:themeColor="text1"/>
          <w:sz w:val="24"/>
          <w:szCs w:val="24"/>
        </w:rPr>
      </w:pPr>
      <w:r w:rsidRPr="0042335B">
        <w:rPr>
          <w:b/>
          <w:color w:val="000000" w:themeColor="text1"/>
          <w:sz w:val="28"/>
          <w:szCs w:val="28"/>
        </w:rPr>
        <w:t>Hoofdvraag</w:t>
      </w:r>
      <w:r w:rsidRPr="0042335B">
        <w:rPr>
          <w:b/>
          <w:bCs/>
          <w:color w:val="000000" w:themeColor="text1"/>
          <w:sz w:val="28"/>
          <w:szCs w:val="28"/>
        </w:rPr>
        <w:t xml:space="preserve">: </w:t>
      </w:r>
      <w:r w:rsidRPr="0042335B">
        <w:rPr>
          <w:color w:val="000000" w:themeColor="text1"/>
          <w:sz w:val="28"/>
          <w:szCs w:val="28"/>
        </w:rPr>
        <w:t>Hoe zet je machine learning in bij het leren van een wiskundige vaardigheid?</w:t>
      </w:r>
    </w:p>
    <w:p w:rsidRPr="0042335B" w:rsidR="00B744E8" w:rsidP="00B744E8" w:rsidRDefault="00B744E8" w14:paraId="47C76962" w14:textId="77777777">
      <w:pPr>
        <w:rPr>
          <w:b/>
          <w:bCs/>
          <w:sz w:val="36"/>
          <w:szCs w:val="36"/>
        </w:rPr>
      </w:pPr>
      <w:r w:rsidRPr="0042335B">
        <w:rPr>
          <w:b/>
          <w:bCs/>
          <w:sz w:val="36"/>
          <w:szCs w:val="36"/>
          <w:highlight w:val="yellow"/>
        </w:rPr>
        <w:t>Voorlopige deelvragen</w:t>
      </w:r>
    </w:p>
    <w:p w:rsidRPr="0042335B" w:rsidR="00B744E8" w:rsidP="00B744E8" w:rsidRDefault="00B744E8" w14:paraId="4822BAE1" w14:textId="72DE34D5">
      <w:pPr>
        <w:rPr>
          <w:color w:val="000000" w:themeColor="text1"/>
          <w:sz w:val="24"/>
          <w:szCs w:val="24"/>
        </w:rPr>
      </w:pPr>
    </w:p>
    <w:p w:rsidRPr="0042335B" w:rsidR="00B744E8" w:rsidP="00B744E8" w:rsidRDefault="00B744E8" w14:paraId="77682140" w14:textId="77777777">
      <w:pPr>
        <w:rPr>
          <w:color w:val="000000" w:themeColor="text1"/>
          <w:sz w:val="28"/>
          <w:szCs w:val="28"/>
        </w:rPr>
      </w:pPr>
      <w:r w:rsidRPr="0042335B">
        <w:rPr>
          <w:b/>
          <w:color w:val="000000" w:themeColor="text1"/>
          <w:sz w:val="28"/>
          <w:szCs w:val="28"/>
        </w:rPr>
        <w:t xml:space="preserve">Deelvraag 1: </w:t>
      </w:r>
      <w:r w:rsidRPr="0042335B">
        <w:rPr>
          <w:color w:val="000000" w:themeColor="text1"/>
          <w:sz w:val="28"/>
          <w:szCs w:val="28"/>
        </w:rPr>
        <w:t>Wat is machine learning en hoe werkt het?</w:t>
      </w:r>
    </w:p>
    <w:p w:rsidRPr="00B744E8" w:rsidR="00B744E8" w:rsidP="00B744E8" w:rsidRDefault="00B744E8" w14:paraId="70D09A72" w14:textId="77777777">
      <w:pPr>
        <w:pStyle w:val="Lijstalinea"/>
        <w:numPr>
          <w:ilvl w:val="0"/>
          <w:numId w:val="9"/>
        </w:numPr>
        <w:rPr>
          <w:color w:val="000000" w:themeColor="text1"/>
          <w:sz w:val="24"/>
          <w:szCs w:val="24"/>
          <w:lang w:val="en-US"/>
        </w:rPr>
      </w:pPr>
      <w:r w:rsidRPr="00B744E8">
        <w:rPr>
          <w:color w:val="000000" w:themeColor="text1"/>
          <w:sz w:val="24"/>
          <w:szCs w:val="24"/>
          <w:lang w:val="en-US"/>
        </w:rPr>
        <w:t>Wat is machine learning (Subset AI, neuralnetworking)?</w:t>
      </w:r>
    </w:p>
    <w:p w:rsidRPr="0042335B" w:rsidR="00B744E8" w:rsidP="00B744E8" w:rsidRDefault="00B744E8" w14:paraId="0DC1ED8B" w14:textId="77777777">
      <w:pPr>
        <w:pStyle w:val="Lijstalinea"/>
        <w:numPr>
          <w:ilvl w:val="0"/>
          <w:numId w:val="9"/>
        </w:numPr>
        <w:rPr>
          <w:color w:val="000000" w:themeColor="text1"/>
          <w:sz w:val="24"/>
          <w:szCs w:val="24"/>
        </w:rPr>
      </w:pPr>
      <w:r w:rsidRPr="0042335B">
        <w:rPr>
          <w:color w:val="000000" w:themeColor="text1"/>
          <w:sz w:val="24"/>
          <w:szCs w:val="24"/>
        </w:rPr>
        <w:t>Hoe werkt machine learning?</w:t>
      </w:r>
    </w:p>
    <w:p w:rsidRPr="0042335B" w:rsidR="00B744E8" w:rsidP="00B744E8" w:rsidRDefault="00B744E8" w14:paraId="63C2B726" w14:textId="77777777">
      <w:pPr>
        <w:pStyle w:val="Lijstalinea"/>
        <w:numPr>
          <w:ilvl w:val="0"/>
          <w:numId w:val="9"/>
        </w:numPr>
        <w:rPr>
          <w:color w:val="000000" w:themeColor="text1"/>
          <w:sz w:val="24"/>
          <w:szCs w:val="24"/>
        </w:rPr>
      </w:pPr>
      <w:r w:rsidRPr="0042335B">
        <w:rPr>
          <w:color w:val="000000" w:themeColor="text1"/>
          <w:sz w:val="24"/>
          <w:szCs w:val="24"/>
        </w:rPr>
        <w:t>Het gebruik van wiskunde bij machine learning</w:t>
      </w:r>
    </w:p>
    <w:p w:rsidRPr="0042335B" w:rsidR="00B744E8" w:rsidP="00B744E8" w:rsidRDefault="00B744E8" w14:paraId="3FF91BD9" w14:textId="77777777">
      <w:pPr>
        <w:pStyle w:val="Lijstalinea"/>
        <w:numPr>
          <w:ilvl w:val="0"/>
          <w:numId w:val="9"/>
        </w:numPr>
        <w:rPr>
          <w:color w:val="000000" w:themeColor="text1"/>
          <w:sz w:val="24"/>
          <w:szCs w:val="24"/>
        </w:rPr>
      </w:pPr>
      <w:r w:rsidRPr="0042335B">
        <w:rPr>
          <w:color w:val="000000" w:themeColor="text1"/>
          <w:sz w:val="24"/>
          <w:szCs w:val="24"/>
        </w:rPr>
        <w:t>...</w:t>
      </w:r>
    </w:p>
    <w:p w:rsidRPr="0042335B" w:rsidR="00B744E8" w:rsidP="00B744E8" w:rsidRDefault="00B744E8" w14:paraId="52AE3503" w14:textId="77777777">
      <w:pPr>
        <w:rPr>
          <w:color w:val="000000" w:themeColor="text1"/>
          <w:sz w:val="28"/>
          <w:szCs w:val="28"/>
        </w:rPr>
      </w:pPr>
      <w:r w:rsidRPr="0042335B">
        <w:rPr>
          <w:b/>
          <w:bCs/>
          <w:color w:val="000000" w:themeColor="text1"/>
          <w:sz w:val="28"/>
          <w:szCs w:val="28"/>
        </w:rPr>
        <w:t>Deelvraag 2:</w:t>
      </w:r>
      <w:r w:rsidRPr="0042335B">
        <w:rPr>
          <w:color w:val="000000" w:themeColor="text1"/>
          <w:sz w:val="28"/>
          <w:szCs w:val="28"/>
        </w:rPr>
        <w:t xml:space="preserve"> Hoe wordt machine learning toegepast tijdens het leren?</w:t>
      </w:r>
    </w:p>
    <w:p w:rsidRPr="0042335B" w:rsidR="00B744E8" w:rsidP="00B744E8" w:rsidRDefault="00B744E8" w14:paraId="0034A47D" w14:textId="77777777">
      <w:pPr>
        <w:pStyle w:val="Lijstalinea"/>
        <w:numPr>
          <w:ilvl w:val="0"/>
          <w:numId w:val="11"/>
        </w:numPr>
        <w:rPr>
          <w:color w:val="000000" w:themeColor="text1"/>
          <w:sz w:val="28"/>
          <w:szCs w:val="28"/>
        </w:rPr>
      </w:pPr>
      <w:r w:rsidRPr="0042335B">
        <w:rPr>
          <w:color w:val="000000" w:themeColor="text1"/>
          <w:sz w:val="24"/>
          <w:szCs w:val="24"/>
        </w:rPr>
        <w:t>Voorbeelden vinden</w:t>
      </w:r>
    </w:p>
    <w:p w:rsidRPr="0042335B" w:rsidR="00B744E8" w:rsidP="00B744E8" w:rsidRDefault="00B744E8" w14:paraId="7E96EE34" w14:textId="77777777">
      <w:pPr>
        <w:pStyle w:val="Lijstalinea"/>
        <w:numPr>
          <w:ilvl w:val="0"/>
          <w:numId w:val="11"/>
        </w:numPr>
        <w:rPr>
          <w:color w:val="000000" w:themeColor="text1"/>
          <w:sz w:val="24"/>
          <w:szCs w:val="24"/>
        </w:rPr>
      </w:pPr>
      <w:r w:rsidRPr="0042335B">
        <w:rPr>
          <w:color w:val="000000" w:themeColor="text1"/>
          <w:sz w:val="24"/>
          <w:szCs w:val="24"/>
        </w:rPr>
        <w:t>Scholen d</w:t>
      </w:r>
      <w:r>
        <w:rPr>
          <w:color w:val="000000" w:themeColor="text1"/>
          <w:sz w:val="24"/>
          <w:szCs w:val="24"/>
        </w:rPr>
        <w:t xml:space="preserve">ie </w:t>
      </w:r>
      <w:r w:rsidRPr="0042335B">
        <w:rPr>
          <w:color w:val="000000" w:themeColor="text1"/>
          <w:sz w:val="24"/>
          <w:szCs w:val="24"/>
        </w:rPr>
        <w:t>gebruik maken van machine learning</w:t>
      </w:r>
    </w:p>
    <w:p w:rsidRPr="0042335B" w:rsidR="00B744E8" w:rsidP="00B744E8" w:rsidRDefault="00B744E8" w14:paraId="7F3D33D4" w14:textId="77777777">
      <w:pPr>
        <w:pStyle w:val="Lijstalinea"/>
        <w:numPr>
          <w:ilvl w:val="0"/>
          <w:numId w:val="11"/>
        </w:numPr>
        <w:rPr>
          <w:color w:val="000000" w:themeColor="text1"/>
          <w:sz w:val="24"/>
          <w:szCs w:val="24"/>
        </w:rPr>
      </w:pPr>
      <w:r w:rsidRPr="0042335B">
        <w:rPr>
          <w:color w:val="000000" w:themeColor="text1"/>
          <w:sz w:val="24"/>
          <w:szCs w:val="24"/>
        </w:rPr>
        <w:t>Websites met machinelearning</w:t>
      </w:r>
    </w:p>
    <w:p w:rsidRPr="0042335B" w:rsidR="00B744E8" w:rsidP="00B744E8" w:rsidRDefault="00B744E8" w14:paraId="69FA4CAA" w14:textId="77777777">
      <w:pPr>
        <w:pStyle w:val="Lijstalinea"/>
        <w:numPr>
          <w:ilvl w:val="0"/>
          <w:numId w:val="11"/>
        </w:numPr>
        <w:rPr>
          <w:color w:val="000000" w:themeColor="text1"/>
          <w:sz w:val="24"/>
          <w:szCs w:val="24"/>
        </w:rPr>
      </w:pPr>
      <w:r w:rsidRPr="0042335B">
        <w:rPr>
          <w:color w:val="000000" w:themeColor="text1"/>
          <w:sz w:val="24"/>
          <w:szCs w:val="24"/>
        </w:rPr>
        <w:t>...</w:t>
      </w:r>
    </w:p>
    <w:p w:rsidRPr="0042335B" w:rsidR="00B744E8" w:rsidP="00B744E8" w:rsidRDefault="00B744E8" w14:paraId="425C1151" w14:textId="77777777">
      <w:pPr>
        <w:rPr>
          <w:color w:val="000000" w:themeColor="text1"/>
          <w:sz w:val="28"/>
          <w:szCs w:val="28"/>
        </w:rPr>
      </w:pPr>
      <w:r w:rsidRPr="0042335B">
        <w:rPr>
          <w:b/>
          <w:bCs/>
          <w:color w:val="000000" w:themeColor="text1"/>
          <w:sz w:val="28"/>
          <w:szCs w:val="28"/>
        </w:rPr>
        <w:t xml:space="preserve">Deelvraag 3: </w:t>
      </w:r>
      <w:r w:rsidRPr="0042335B">
        <w:rPr>
          <w:color w:val="000000" w:themeColor="text1"/>
          <w:sz w:val="28"/>
          <w:szCs w:val="28"/>
        </w:rPr>
        <w:t>Hoe gaan wij gebruik maken van machine learning?</w:t>
      </w:r>
    </w:p>
    <w:p w:rsidRPr="0042335B" w:rsidR="00B744E8" w:rsidP="00B744E8" w:rsidRDefault="00B744E8" w14:paraId="6111180E" w14:textId="77777777">
      <w:pPr>
        <w:pStyle w:val="Lijstalinea"/>
        <w:numPr>
          <w:ilvl w:val="0"/>
          <w:numId w:val="9"/>
        </w:numPr>
        <w:rPr>
          <w:color w:val="000000" w:themeColor="text1"/>
          <w:sz w:val="24"/>
          <w:szCs w:val="24"/>
        </w:rPr>
      </w:pPr>
      <w:r w:rsidRPr="0042335B">
        <w:rPr>
          <w:color w:val="000000" w:themeColor="text1"/>
          <w:sz w:val="24"/>
          <w:szCs w:val="24"/>
        </w:rPr>
        <w:t>Ons</w:t>
      </w:r>
      <w:r w:rsidR="0053440C">
        <w:rPr>
          <w:color w:val="000000" w:themeColor="text1"/>
          <w:sz w:val="24"/>
          <w:szCs w:val="24"/>
        </w:rPr>
        <w:t xml:space="preserve"> plan</w:t>
      </w:r>
    </w:p>
    <w:p w:rsidR="00B744E8" w:rsidP="00B744E8" w:rsidRDefault="00B744E8" w14:paraId="67D4C3CD" w14:textId="4B9AF608">
      <w:pPr>
        <w:pStyle w:val="Lijstalinea"/>
        <w:numPr>
          <w:ilvl w:val="0"/>
          <w:numId w:val="9"/>
        </w:numPr>
        <w:rPr>
          <w:color w:val="000000" w:themeColor="text1"/>
          <w:sz w:val="24"/>
          <w:szCs w:val="24"/>
        </w:rPr>
      </w:pPr>
      <w:r w:rsidRPr="0042335B">
        <w:rPr>
          <w:color w:val="000000" w:themeColor="text1"/>
          <w:sz w:val="24"/>
          <w:szCs w:val="24"/>
        </w:rPr>
        <w:t xml:space="preserve">Python </w:t>
      </w:r>
      <w:r w:rsidRPr="0042335B">
        <w:rPr>
          <w:color w:val="000000" w:themeColor="text1"/>
          <w:sz w:val="24"/>
          <w:szCs w:val="24"/>
          <w:highlight w:val="yellow"/>
        </w:rPr>
        <w:t xml:space="preserve">(niet hele uitleg maar wel het </w:t>
      </w:r>
      <w:r w:rsidRPr="77CDBA58" w:rsidR="2FE4D25C">
        <w:rPr>
          <w:color w:val="000000" w:themeColor="text1"/>
          <w:sz w:val="24"/>
          <w:szCs w:val="24"/>
          <w:highlight w:val="yellow"/>
        </w:rPr>
        <w:t>gebruik en de modules</w:t>
      </w:r>
      <w:r w:rsidRPr="0042335B">
        <w:rPr>
          <w:color w:val="000000" w:themeColor="text1"/>
          <w:sz w:val="24"/>
          <w:szCs w:val="24"/>
          <w:highlight w:val="yellow"/>
        </w:rPr>
        <w:t>)</w:t>
      </w:r>
      <w:r>
        <w:rPr>
          <w:color w:val="000000" w:themeColor="text1"/>
          <w:sz w:val="24"/>
          <w:szCs w:val="24"/>
        </w:rPr>
        <w:t xml:space="preserve"> </w:t>
      </w:r>
    </w:p>
    <w:p w:rsidRPr="00256EDE" w:rsidR="00B744E8" w:rsidP="00B744E8" w:rsidRDefault="00B744E8" w14:paraId="68686CD5" w14:textId="77777777">
      <w:pPr>
        <w:pStyle w:val="Lijstalinea"/>
        <w:numPr>
          <w:ilvl w:val="0"/>
          <w:numId w:val="9"/>
        </w:numPr>
        <w:rPr>
          <w:color w:val="000000" w:themeColor="text1"/>
          <w:sz w:val="24"/>
          <w:szCs w:val="24"/>
        </w:rPr>
      </w:pPr>
      <w:r w:rsidRPr="00256EDE">
        <w:rPr>
          <w:color w:val="000000" w:themeColor="text1"/>
          <w:sz w:val="24"/>
          <w:szCs w:val="24"/>
        </w:rPr>
        <w:t>Programma's (Visual studio code, replit</w:t>
      </w:r>
      <w:r>
        <w:rPr>
          <w:color w:val="000000" w:themeColor="text1"/>
          <w:sz w:val="24"/>
          <w:szCs w:val="24"/>
        </w:rPr>
        <w:t>, github</w:t>
      </w:r>
      <w:r w:rsidRPr="00256EDE">
        <w:rPr>
          <w:color w:val="000000" w:themeColor="text1"/>
          <w:sz w:val="24"/>
          <w:szCs w:val="24"/>
        </w:rPr>
        <w:t>, chatGPT)</w:t>
      </w:r>
    </w:p>
    <w:p w:rsidRPr="0042335B" w:rsidR="00B744E8" w:rsidP="00B744E8" w:rsidRDefault="00B744E8" w14:paraId="09240DA9" w14:textId="77777777">
      <w:pPr>
        <w:pStyle w:val="Lijstalinea"/>
        <w:numPr>
          <w:ilvl w:val="0"/>
          <w:numId w:val="9"/>
        </w:numPr>
        <w:rPr>
          <w:color w:val="000000" w:themeColor="text1"/>
          <w:sz w:val="24"/>
          <w:szCs w:val="24"/>
        </w:rPr>
      </w:pPr>
      <w:r w:rsidRPr="0042335B">
        <w:rPr>
          <w:color w:val="000000" w:themeColor="text1"/>
          <w:sz w:val="24"/>
          <w:szCs w:val="24"/>
        </w:rPr>
        <w:t>...</w:t>
      </w:r>
    </w:p>
    <w:p w:rsidRPr="0042335B" w:rsidR="00B744E8" w:rsidP="00B744E8" w:rsidRDefault="00B744E8" w14:paraId="472CBD8C" w14:textId="77777777">
      <w:pPr>
        <w:rPr>
          <w:color w:val="000000" w:themeColor="text1"/>
          <w:sz w:val="28"/>
          <w:szCs w:val="28"/>
        </w:rPr>
      </w:pPr>
      <w:r w:rsidRPr="0042335B">
        <w:rPr>
          <w:b/>
          <w:bCs/>
          <w:color w:val="000000" w:themeColor="text1"/>
          <w:sz w:val="28"/>
          <w:szCs w:val="28"/>
        </w:rPr>
        <w:t xml:space="preserve">Deelvraag 4: </w:t>
      </w:r>
      <w:r w:rsidRPr="0042335B">
        <w:rPr>
          <w:color w:val="000000" w:themeColor="text1"/>
          <w:sz w:val="28"/>
          <w:szCs w:val="28"/>
        </w:rPr>
        <w:t>Hoe leer je over het algemeen een wiskundige vaardigheid?</w:t>
      </w:r>
    </w:p>
    <w:p w:rsidRPr="0042335B" w:rsidR="00B744E8" w:rsidP="00B744E8" w:rsidRDefault="00B744E8" w14:paraId="1A7083B2" w14:textId="77777777">
      <w:pPr>
        <w:pStyle w:val="Lijstalinea"/>
        <w:numPr>
          <w:ilvl w:val="0"/>
          <w:numId w:val="10"/>
        </w:numPr>
        <w:rPr>
          <w:color w:val="000000" w:themeColor="text1"/>
          <w:sz w:val="24"/>
          <w:szCs w:val="24"/>
        </w:rPr>
      </w:pPr>
      <w:r w:rsidRPr="0042335B">
        <w:rPr>
          <w:color w:val="000000" w:themeColor="text1"/>
          <w:sz w:val="24"/>
          <w:szCs w:val="24"/>
        </w:rPr>
        <w:t>Wat is de beste</w:t>
      </w:r>
      <w:r>
        <w:rPr>
          <w:color w:val="000000" w:themeColor="text1"/>
          <w:sz w:val="24"/>
          <w:szCs w:val="24"/>
        </w:rPr>
        <w:t>/meestgebruikte</w:t>
      </w:r>
      <w:r w:rsidRPr="0042335B">
        <w:rPr>
          <w:color w:val="000000" w:themeColor="text1"/>
          <w:sz w:val="24"/>
          <w:szCs w:val="24"/>
        </w:rPr>
        <w:t xml:space="preserve"> leermethode?</w:t>
      </w:r>
    </w:p>
    <w:p w:rsidRPr="00256EDE" w:rsidR="00B744E8" w:rsidP="00B744E8" w:rsidRDefault="00B744E8" w14:paraId="6979035A" w14:textId="77777777">
      <w:pPr>
        <w:pStyle w:val="Lijstalinea"/>
        <w:numPr>
          <w:ilvl w:val="0"/>
          <w:numId w:val="10"/>
        </w:numPr>
        <w:rPr>
          <w:color w:val="000000" w:themeColor="text1"/>
          <w:sz w:val="24"/>
          <w:szCs w:val="24"/>
        </w:rPr>
      </w:pPr>
      <w:r>
        <w:rPr>
          <w:color w:val="000000" w:themeColor="text1"/>
          <w:sz w:val="24"/>
          <w:szCs w:val="24"/>
        </w:rPr>
        <w:t>…</w:t>
      </w:r>
    </w:p>
    <w:p w:rsidRPr="0042335B" w:rsidR="00B744E8" w:rsidP="00B744E8" w:rsidRDefault="00B744E8" w14:paraId="62827CAB" w14:textId="57DDE18D">
      <w:pPr>
        <w:rPr>
          <w:b/>
          <w:bCs/>
          <w:color w:val="000000" w:themeColor="text1"/>
          <w:sz w:val="28"/>
          <w:szCs w:val="28"/>
        </w:rPr>
      </w:pPr>
      <w:r w:rsidRPr="0042335B">
        <w:rPr>
          <w:b/>
          <w:bCs/>
          <w:color w:val="000000" w:themeColor="text1"/>
          <w:sz w:val="28"/>
          <w:szCs w:val="28"/>
        </w:rPr>
        <w:t xml:space="preserve">(Deelvraag 5:) </w:t>
      </w:r>
      <w:r w:rsidRPr="77CDBA58" w:rsidR="425870EA">
        <w:rPr>
          <w:b/>
          <w:bCs/>
          <w:color w:val="000000" w:themeColor="text1"/>
          <w:sz w:val="28"/>
          <w:szCs w:val="28"/>
        </w:rPr>
        <w:t>...</w:t>
      </w:r>
      <w:r w:rsidRPr="0042335B">
        <w:rPr>
          <w:b/>
          <w:bCs/>
          <w:color w:val="000000" w:themeColor="text1"/>
          <w:sz w:val="28"/>
          <w:szCs w:val="28"/>
        </w:rPr>
        <w:t xml:space="preserve"> </w:t>
      </w:r>
    </w:p>
    <w:p w:rsidRPr="0042335B" w:rsidR="00B744E8" w:rsidP="00B744E8" w:rsidRDefault="00B744E8" w14:paraId="42F59851" w14:textId="6205AB43">
      <w:pPr>
        <w:rPr>
          <w:b/>
          <w:bCs/>
          <w:color w:val="000000" w:themeColor="text1"/>
          <w:sz w:val="28"/>
          <w:szCs w:val="28"/>
        </w:rPr>
      </w:pPr>
      <w:r w:rsidRPr="0042335B">
        <w:rPr>
          <w:b/>
          <w:bCs/>
          <w:color w:val="000000" w:themeColor="text1"/>
          <w:sz w:val="28"/>
          <w:szCs w:val="28"/>
        </w:rPr>
        <w:t xml:space="preserve">(Deelvraag 6:) </w:t>
      </w:r>
      <w:r w:rsidRPr="77CDBA58" w:rsidR="1929258E">
        <w:rPr>
          <w:b/>
          <w:bCs/>
          <w:color w:val="000000" w:themeColor="text1"/>
          <w:sz w:val="28"/>
          <w:szCs w:val="28"/>
        </w:rPr>
        <w:t>...</w:t>
      </w:r>
    </w:p>
    <w:p w:rsidRPr="0042335B" w:rsidR="00B744E8" w:rsidP="00B744E8" w:rsidRDefault="00B744E8" w14:paraId="62E1405A" w14:textId="77777777">
      <w:pPr>
        <w:rPr>
          <w:b/>
          <w:color w:val="000000" w:themeColor="text1"/>
          <w:sz w:val="32"/>
          <w:szCs w:val="32"/>
          <w:u w:val="single"/>
        </w:rPr>
      </w:pPr>
    </w:p>
    <w:p w:rsidRPr="0042335B" w:rsidR="00B744E8" w:rsidP="00B744E8" w:rsidRDefault="00B744E8" w14:paraId="766EB03B" w14:textId="77777777">
      <w:pPr>
        <w:rPr>
          <w:b/>
          <w:bCs/>
          <w:sz w:val="36"/>
          <w:szCs w:val="36"/>
          <w:highlight w:val="yellow"/>
        </w:rPr>
      </w:pPr>
      <w:r w:rsidRPr="0042335B">
        <w:rPr>
          <w:b/>
          <w:bCs/>
          <w:sz w:val="36"/>
          <w:szCs w:val="36"/>
          <w:highlight w:val="yellow"/>
        </w:rPr>
        <w:t>Mogelijke deelvragen</w:t>
      </w:r>
      <w:r w:rsidRPr="0042335B">
        <w:rPr>
          <w:b/>
          <w:bCs/>
          <w:sz w:val="36"/>
          <w:szCs w:val="36"/>
        </w:rPr>
        <w:t xml:space="preserve"> (ChatGPT)</w:t>
      </w:r>
    </w:p>
    <w:p w:rsidRPr="0042335B" w:rsidR="00B744E8" w:rsidP="00B744E8" w:rsidRDefault="00B744E8" w14:paraId="0F6BCB16" w14:textId="77777777">
      <w:pPr>
        <w:pStyle w:val="Lijstalinea"/>
        <w:numPr>
          <w:ilvl w:val="0"/>
          <w:numId w:val="8"/>
        </w:numPr>
        <w:rPr>
          <w:color w:val="000000" w:themeColor="text1"/>
          <w:sz w:val="24"/>
          <w:szCs w:val="24"/>
        </w:rPr>
      </w:pPr>
      <w:r w:rsidRPr="0042335B">
        <w:rPr>
          <w:color w:val="000000" w:themeColor="text1"/>
          <w:sz w:val="24"/>
          <w:szCs w:val="24"/>
        </w:rPr>
        <w:t>Hoe kan een machine learning model ontwikkeld worden voor het leren van een specifieke wiskundige vaardigheid?</w:t>
      </w:r>
    </w:p>
    <w:p w:rsidRPr="0042335B" w:rsidR="00B744E8" w:rsidP="00B744E8" w:rsidRDefault="00B744E8" w14:paraId="355AC403" w14:textId="77777777">
      <w:pPr>
        <w:pStyle w:val="Lijstalinea"/>
        <w:numPr>
          <w:ilvl w:val="0"/>
          <w:numId w:val="8"/>
        </w:numPr>
        <w:rPr>
          <w:color w:val="000000" w:themeColor="text1"/>
          <w:sz w:val="24"/>
          <w:szCs w:val="24"/>
        </w:rPr>
      </w:pPr>
      <w:r w:rsidRPr="0042335B">
        <w:rPr>
          <w:color w:val="000000" w:themeColor="text1"/>
          <w:sz w:val="24"/>
          <w:szCs w:val="24"/>
        </w:rPr>
        <w:t>Wat zijn de ethische overwegingen bij het gebruik van machine learning in het onderwijs?</w:t>
      </w:r>
    </w:p>
    <w:p w:rsidRPr="0042335B" w:rsidR="00B744E8" w:rsidP="00B744E8" w:rsidRDefault="00B744E8" w14:paraId="761E89B1" w14:textId="77777777">
      <w:pPr>
        <w:pStyle w:val="Lijstalinea"/>
        <w:numPr>
          <w:ilvl w:val="0"/>
          <w:numId w:val="8"/>
        </w:numPr>
        <w:rPr>
          <w:color w:val="000000" w:themeColor="text1"/>
          <w:sz w:val="24"/>
          <w:szCs w:val="24"/>
        </w:rPr>
      </w:pPr>
      <w:r w:rsidRPr="0042335B">
        <w:rPr>
          <w:color w:val="000000" w:themeColor="text1"/>
          <w:sz w:val="24"/>
          <w:szCs w:val="24"/>
        </w:rPr>
        <w:t>Hoe kan de effectiviteit van machine learning in het leren van wiskundige vaardigheden worden gemeten?</w:t>
      </w:r>
    </w:p>
    <w:p w:rsidR="00256EDE" w:rsidP="00256EDE" w:rsidRDefault="00256EDE" w14:paraId="0C954D01" w14:textId="77777777"/>
    <w:p w:rsidR="77CDBA58" w:rsidP="77CDBA58" w:rsidRDefault="77CDBA58" w14:paraId="36AC2DF4" w14:textId="6B607954"/>
    <w:p w:rsidR="2255DFF6" w:rsidP="54679B78" w:rsidRDefault="2255DFF6" w14:paraId="14FC7271" w14:textId="1988D6C0">
      <w:pPr>
        <w:pStyle w:val="Standaard"/>
      </w:pPr>
    </w:p>
    <w:p w:rsidR="6C05E716" w:rsidP="54679B78" w:rsidRDefault="6C05E716" w14:paraId="28763E70" w14:textId="53688719">
      <w:pPr>
        <w:pStyle w:val="Kop1"/>
        <w:rPr>
          <w:b w:val="1"/>
          <w:bCs w:val="1"/>
          <w:sz w:val="36"/>
          <w:szCs w:val="36"/>
        </w:rPr>
      </w:pPr>
      <w:bookmarkStart w:name="_Toc1163893399" w:id="609378272"/>
      <w:r w:rsidRPr="54679B78" w:rsidR="6C05E716">
        <w:rPr>
          <w:b w:val="1"/>
          <w:bCs w:val="1"/>
          <w:sz w:val="36"/>
          <w:szCs w:val="36"/>
        </w:rPr>
        <w:t>Taakverdeling</w:t>
      </w:r>
      <w:bookmarkEnd w:id="609378272"/>
    </w:p>
    <w:p w:rsidR="2255DFF6" w:rsidP="54679B78" w:rsidRDefault="2255DFF6" w14:paraId="3EDDA1D7" w14:textId="625D1F2F">
      <w:pPr>
        <w:pStyle w:val="Kop2"/>
        <w:rPr>
          <w:b w:val="0"/>
          <w:bCs w:val="0"/>
          <w:sz w:val="32"/>
          <w:szCs w:val="32"/>
        </w:rPr>
      </w:pPr>
      <w:bookmarkStart w:name="_Toc926652588" w:id="1811904753"/>
      <w:r w:rsidRPr="54679B78" w:rsidR="47C28CED">
        <w:rPr>
          <w:b w:val="0"/>
          <w:bCs w:val="0"/>
          <w:sz w:val="32"/>
          <w:szCs w:val="32"/>
        </w:rPr>
        <w:t>Website</w:t>
      </w:r>
      <w:bookmarkEnd w:id="1811904753"/>
    </w:p>
    <w:p w:rsidR="47C28CED" w:rsidP="54679B78" w:rsidRDefault="47C28CED" w14:paraId="4D50E2BB" w14:textId="312FBDD5">
      <w:pPr>
        <w:pStyle w:val="Kop3"/>
        <w:rPr>
          <w:sz w:val="32"/>
          <w:szCs w:val="32"/>
          <w:u w:val="none"/>
        </w:rPr>
      </w:pPr>
      <w:bookmarkStart w:name="_Toc1387131677" w:id="573339191"/>
      <w:r w:rsidRPr="54679B78" w:rsidR="47C28CED">
        <w:rPr>
          <w:sz w:val="28"/>
          <w:szCs w:val="28"/>
          <w:u w:val="none"/>
        </w:rPr>
        <w:t>Backend</w:t>
      </w:r>
      <w:bookmarkEnd w:id="573339191"/>
    </w:p>
    <w:p w:rsidR="710D1EF0" w:rsidP="54679B78" w:rsidRDefault="710D1EF0" w14:paraId="405D8231" w14:textId="31C13E70">
      <w:pPr>
        <w:pStyle w:val="Standaard"/>
        <w:rPr>
          <w:sz w:val="24"/>
          <w:szCs w:val="24"/>
        </w:rPr>
      </w:pPr>
      <w:r w:rsidRPr="54679B78" w:rsidR="710D1EF0">
        <w:rPr>
          <w:sz w:val="24"/>
          <w:szCs w:val="24"/>
        </w:rPr>
        <w:t>We leren allebei hoe backend werkt en wanneer we het weten gaan we de verschillende site functies onderling verdelen.</w:t>
      </w:r>
    </w:p>
    <w:p w:rsidR="54679B78" w:rsidP="54679B78" w:rsidRDefault="54679B78" w14:paraId="2D1B0BB6" w14:textId="6F3C381F">
      <w:pPr>
        <w:pStyle w:val="Standaard"/>
        <w:rPr>
          <w:sz w:val="24"/>
          <w:szCs w:val="24"/>
        </w:rPr>
      </w:pPr>
    </w:p>
    <w:p w:rsidR="47C28CED" w:rsidP="54679B78" w:rsidRDefault="47C28CED" w14:paraId="276839DB" w14:textId="1EE49595">
      <w:pPr>
        <w:pStyle w:val="Kop3"/>
        <w:rPr>
          <w:sz w:val="32"/>
          <w:szCs w:val="32"/>
        </w:rPr>
      </w:pPr>
      <w:bookmarkStart w:name="_Toc1113945958" w:id="1938861351"/>
      <w:r w:rsidRPr="54679B78" w:rsidR="47C28CED">
        <w:rPr>
          <w:sz w:val="28"/>
          <w:szCs w:val="28"/>
        </w:rPr>
        <w:t>Frontend</w:t>
      </w:r>
      <w:bookmarkEnd w:id="1938861351"/>
    </w:p>
    <w:p w:rsidR="47C28CED" w:rsidP="54679B78" w:rsidRDefault="47C28CED" w14:paraId="5730DD3B" w14:textId="7CB29634">
      <w:pPr>
        <w:pStyle w:val="Standaard"/>
      </w:pPr>
      <w:r w:rsidRPr="54679B78" w:rsidR="47C28CED">
        <w:rPr>
          <w:sz w:val="24"/>
          <w:szCs w:val="24"/>
        </w:rPr>
        <w:t>D</w:t>
      </w:r>
    </w:p>
    <w:p w:rsidR="54679B78" w:rsidP="54679B78" w:rsidRDefault="54679B78" w14:paraId="1F1B1D48" w14:textId="4BE8F60A">
      <w:pPr>
        <w:pStyle w:val="Standaard"/>
        <w:rPr>
          <w:sz w:val="24"/>
          <w:szCs w:val="24"/>
        </w:rPr>
      </w:pPr>
    </w:p>
    <w:p w:rsidR="47C28CED" w:rsidP="54679B78" w:rsidRDefault="47C28CED" w14:paraId="66867FCD" w14:textId="0493CE27">
      <w:pPr>
        <w:pStyle w:val="Kop2"/>
        <w:rPr>
          <w:sz w:val="32"/>
          <w:szCs w:val="32"/>
        </w:rPr>
      </w:pPr>
      <w:bookmarkStart w:name="_Toc500246617" w:id="323475450"/>
      <w:r w:rsidRPr="54679B78" w:rsidR="47C28CED">
        <w:rPr>
          <w:sz w:val="32"/>
          <w:szCs w:val="32"/>
        </w:rPr>
        <w:t>Machine learning</w:t>
      </w:r>
      <w:bookmarkEnd w:id="323475450"/>
    </w:p>
    <w:p w:rsidR="47C28CED" w:rsidP="54679B78" w:rsidRDefault="47C28CED" w14:paraId="6EE66D56" w14:textId="0585ECA0">
      <w:pPr>
        <w:pStyle w:val="Standaard"/>
        <w:rPr>
          <w:sz w:val="28"/>
          <w:szCs w:val="28"/>
        </w:rPr>
      </w:pPr>
      <w:r w:rsidRPr="54679B78" w:rsidR="47C28CED">
        <w:rPr>
          <w:sz w:val="24"/>
          <w:szCs w:val="24"/>
        </w:rPr>
        <w:t>D</w:t>
      </w:r>
    </w:p>
    <w:p w:rsidR="54679B78" w:rsidP="54679B78" w:rsidRDefault="54679B78" w14:paraId="076FE48E" w14:textId="494591C6">
      <w:pPr>
        <w:pStyle w:val="Standaard"/>
      </w:pPr>
    </w:p>
    <w:p w:rsidR="47C28CED" w:rsidP="54679B78" w:rsidRDefault="47C28CED" w14:paraId="02D13040" w14:textId="37B21181">
      <w:pPr>
        <w:pStyle w:val="Kop2"/>
        <w:rPr>
          <w:b w:val="0"/>
          <w:bCs w:val="0"/>
          <w:sz w:val="36"/>
          <w:szCs w:val="36"/>
        </w:rPr>
      </w:pPr>
      <w:bookmarkStart w:name="_Toc367490615" w:id="762159448"/>
      <w:r w:rsidRPr="54679B78" w:rsidR="47C28CED">
        <w:rPr>
          <w:b w:val="0"/>
          <w:bCs w:val="0"/>
          <w:sz w:val="32"/>
          <w:szCs w:val="32"/>
        </w:rPr>
        <w:t>Deelvragen</w:t>
      </w:r>
      <w:bookmarkEnd w:id="762159448"/>
    </w:p>
    <w:p w:rsidR="47C28CED" w:rsidP="54679B78" w:rsidRDefault="47C28CED" w14:paraId="5CBAC63B" w14:textId="64FC09A9">
      <w:pPr>
        <w:pStyle w:val="Standaard"/>
        <w:rPr>
          <w:sz w:val="24"/>
          <w:szCs w:val="24"/>
        </w:rPr>
      </w:pPr>
      <w:r w:rsidRPr="54679B78" w:rsidR="47C28CED">
        <w:rPr>
          <w:sz w:val="24"/>
          <w:szCs w:val="24"/>
        </w:rPr>
        <w:t>D</w:t>
      </w:r>
    </w:p>
    <w:p w:rsidR="001B2832" w:rsidP="54679B78" w:rsidRDefault="001B2832" w14:paraId="56B7E306" w14:textId="77777777">
      <w:pPr>
        <w:pStyle w:val="Kop1"/>
        <w:rPr>
          <w:b w:val="1"/>
          <w:bCs w:val="1"/>
          <w:sz w:val="36"/>
          <w:szCs w:val="36"/>
        </w:rPr>
      </w:pPr>
      <w:bookmarkStart w:name="_Toc1476876737" w:id="1605801301"/>
      <w:r w:rsidRPr="54679B78" w:rsidR="001B2832">
        <w:rPr>
          <w:b w:val="1"/>
          <w:bCs w:val="1"/>
          <w:sz w:val="36"/>
          <w:szCs w:val="36"/>
        </w:rPr>
        <w:t>Methode</w:t>
      </w:r>
      <w:bookmarkEnd w:id="1605801301"/>
    </w:p>
    <w:p w:rsidR="001B2832" w:rsidP="54679B78" w:rsidRDefault="001B2832" w14:paraId="1E1BEB2F" w14:textId="3D8717CB">
      <w:pPr>
        <w:pStyle w:val="Kop2"/>
        <w:rPr>
          <w:sz w:val="32"/>
          <w:szCs w:val="32"/>
        </w:rPr>
      </w:pPr>
      <w:bookmarkStart w:name="_Toc1292643989" w:id="819995205"/>
      <w:r w:rsidRPr="54679B78" w:rsidR="7244395E">
        <w:rPr>
          <w:sz w:val="32"/>
          <w:szCs w:val="32"/>
        </w:rPr>
        <w:t>Planning</w:t>
      </w:r>
      <w:bookmarkEnd w:id="819995205"/>
    </w:p>
    <w:p w:rsidR="001B2832" w:rsidP="54679B78" w:rsidRDefault="001B2832" w14:paraId="10124998" w14:textId="2CCFBC8B">
      <w:pPr>
        <w:pStyle w:val="Standaard"/>
        <w:rPr>
          <w:sz w:val="24"/>
          <w:szCs w:val="24"/>
        </w:rPr>
      </w:pPr>
      <w:r w:rsidRPr="54679B78" w:rsidR="7244395E">
        <w:rPr>
          <w:sz w:val="24"/>
          <w:szCs w:val="24"/>
        </w:rPr>
        <w:t>Voorlopig is het plan dat we aan het begin van volgend jaar gaan bepalen op welke 2 dagen wij gaan werken aan het PWS. Op de ene dag gaan wij aan het verslag werken en onderzoek doen voor het verslag en op de andere dag gaan wij aan de website en de AI werken. We doen dit op verschillende dagen om het overzichtelijker te maken en zodat we werkelijk waar op beide aspecten focussen, en niet maar op alleen de site of alleen het verslag. De dagen waarop we dit gaan doen zijn de volgende:</w:t>
      </w:r>
    </w:p>
    <w:p w:rsidR="001B2832" w:rsidP="54679B78" w:rsidRDefault="001B2832" w14:paraId="3A845886" w14:textId="0A9C3D93">
      <w:pPr>
        <w:pStyle w:val="Lijstalinea"/>
        <w:numPr>
          <w:ilvl w:val="0"/>
          <w:numId w:val="20"/>
        </w:numPr>
        <w:rPr>
          <w:sz w:val="24"/>
          <w:szCs w:val="24"/>
        </w:rPr>
      </w:pPr>
      <w:r w:rsidRPr="54679B78" w:rsidR="7244395E">
        <w:rPr>
          <w:sz w:val="24"/>
          <w:szCs w:val="24"/>
        </w:rPr>
        <w:t>Bespreken begin volgend jaar (Verslag)</w:t>
      </w:r>
    </w:p>
    <w:p w:rsidR="001B2832" w:rsidP="54679B78" w:rsidRDefault="001B2832" w14:paraId="2B0C9F6B" w14:textId="5A4604CF">
      <w:pPr>
        <w:pStyle w:val="Lijstalinea"/>
        <w:numPr>
          <w:ilvl w:val="0"/>
          <w:numId w:val="20"/>
        </w:numPr>
        <w:rPr>
          <w:sz w:val="24"/>
          <w:szCs w:val="24"/>
        </w:rPr>
      </w:pPr>
      <w:r w:rsidRPr="54679B78" w:rsidR="7244395E">
        <w:rPr>
          <w:sz w:val="24"/>
          <w:szCs w:val="24"/>
        </w:rPr>
        <w:t>Bespreken begin volgend jaar (Site en AI)</w:t>
      </w:r>
    </w:p>
    <w:p w:rsidR="001B2832" w:rsidP="54679B78" w:rsidRDefault="001B2832" w14:paraId="4B2A4A03" w14:textId="1C7B14DD">
      <w:pPr>
        <w:pStyle w:val="Kop2"/>
        <w:rPr>
          <w:sz w:val="32"/>
          <w:szCs w:val="32"/>
        </w:rPr>
      </w:pPr>
      <w:bookmarkStart w:name="_Toc871386524" w:id="1123123076"/>
      <w:r w:rsidRPr="54679B78" w:rsidR="48772959">
        <w:rPr>
          <w:sz w:val="32"/>
          <w:szCs w:val="32"/>
        </w:rPr>
        <w:t>Enquête ideeën</w:t>
      </w:r>
      <w:bookmarkEnd w:id="1123123076"/>
    </w:p>
    <w:p w:rsidR="001B2832" w:rsidP="54679B78" w:rsidRDefault="001B2832" w14:paraId="25AB2F7A" w14:textId="54E56620">
      <w:pPr>
        <w:pStyle w:val="Standaard"/>
        <w:rPr>
          <w:sz w:val="24"/>
          <w:szCs w:val="24"/>
        </w:rPr>
      </w:pPr>
      <w:r w:rsidRPr="54679B78" w:rsidR="48772959">
        <w:rPr>
          <w:sz w:val="24"/>
          <w:szCs w:val="24"/>
        </w:rPr>
        <w:t>Omdat die een onderzoek is hebben wij veel informatie nodig over ons onderwerp. Deze informatie gaan wij voornamelijk verkrijgen door middel van onlinebronnen, maar we kunnen ook enquêtes maken die over ons onderwerp gaan. Hoe deze enquêtes er precies uit gaan zien wordt later besproken, maar de voorlopige ideeën voor de enquêtes</w:t>
      </w:r>
      <w:r w:rsidRPr="54679B78" w:rsidR="6BD42C69">
        <w:rPr>
          <w:sz w:val="24"/>
          <w:szCs w:val="24"/>
        </w:rPr>
        <w:t xml:space="preserve"> zijn de volgende:</w:t>
      </w:r>
    </w:p>
    <w:p w:rsidR="001B2832" w:rsidP="54679B78" w:rsidRDefault="001B2832" w14:paraId="65CAE36B" w14:textId="0C0C50FF">
      <w:pPr>
        <w:pStyle w:val="Lijstalinea"/>
        <w:numPr>
          <w:ilvl w:val="0"/>
          <w:numId w:val="21"/>
        </w:numPr>
        <w:rPr>
          <w:sz w:val="24"/>
          <w:szCs w:val="24"/>
        </w:rPr>
      </w:pPr>
      <w:r w:rsidRPr="54679B78" w:rsidR="6BD42C69">
        <w:rPr>
          <w:sz w:val="24"/>
          <w:szCs w:val="24"/>
        </w:rPr>
        <w:t>Vragen wat leerlingen van een site voor wiskunde leren vinden</w:t>
      </w:r>
    </w:p>
    <w:p w:rsidR="001B2832" w:rsidP="54679B78" w:rsidRDefault="001B2832" w14:paraId="659D556F" w14:textId="02FFE011">
      <w:pPr>
        <w:pStyle w:val="Lijstalinea"/>
        <w:numPr>
          <w:ilvl w:val="0"/>
          <w:numId w:val="21"/>
        </w:numPr>
        <w:rPr>
          <w:sz w:val="24"/>
          <w:szCs w:val="24"/>
        </w:rPr>
      </w:pPr>
      <w:r w:rsidRPr="54679B78" w:rsidR="0EA9DABE">
        <w:rPr>
          <w:sz w:val="24"/>
          <w:szCs w:val="24"/>
        </w:rPr>
        <w:t>Vragen wat leerlingen van de site vinden (indien er tijd is)</w:t>
      </w:r>
    </w:p>
    <w:p w:rsidR="001B2832" w:rsidP="54679B78" w:rsidRDefault="001B2832" w14:paraId="046B5D30" w14:textId="0E7BDA07">
      <w:pPr>
        <w:pStyle w:val="Lijstalinea"/>
        <w:numPr>
          <w:ilvl w:val="0"/>
          <w:numId w:val="21"/>
        </w:numPr>
        <w:rPr>
          <w:sz w:val="24"/>
          <w:szCs w:val="24"/>
        </w:rPr>
      </w:pPr>
      <w:r w:rsidRPr="54679B78" w:rsidR="0EA9DABE">
        <w:rPr>
          <w:sz w:val="24"/>
          <w:szCs w:val="24"/>
        </w:rPr>
        <w:t>...</w:t>
      </w:r>
    </w:p>
    <w:p w:rsidR="001B2832" w:rsidP="54679B78" w:rsidRDefault="001B2832" w14:paraId="37BDE5A0" w14:textId="75B52C0B">
      <w:pPr>
        <w:pStyle w:val="Lijstalinea"/>
        <w:numPr>
          <w:ilvl w:val="0"/>
          <w:numId w:val="21"/>
        </w:numPr>
        <w:rPr>
          <w:sz w:val="24"/>
          <w:szCs w:val="24"/>
        </w:rPr>
      </w:pPr>
      <w:r w:rsidRPr="54679B78" w:rsidR="0EA9DABE">
        <w:rPr>
          <w:sz w:val="24"/>
          <w:szCs w:val="24"/>
        </w:rPr>
        <w:t>...</w:t>
      </w:r>
    </w:p>
    <w:p w:rsidR="001B2832" w:rsidP="54679B78" w:rsidRDefault="001B2832" w14:paraId="79973854" w14:textId="0F10BE8F">
      <w:pPr>
        <w:pStyle w:val="Kop2"/>
        <w:rPr>
          <w:sz w:val="32"/>
          <w:szCs w:val="32"/>
        </w:rPr>
      </w:pPr>
      <w:bookmarkStart w:name="_Toc42838248" w:id="2027390833"/>
      <w:r w:rsidRPr="54679B78" w:rsidR="17EFCAB2">
        <w:rPr>
          <w:sz w:val="32"/>
          <w:szCs w:val="32"/>
        </w:rPr>
        <w:t>Stappenplan</w:t>
      </w:r>
      <w:bookmarkEnd w:id="2027390833"/>
    </w:p>
    <w:p w:rsidR="001B2832" w:rsidP="54679B78" w:rsidRDefault="001B2832" w14:paraId="743FA94C" w14:textId="0B8FAC1B">
      <w:pPr>
        <w:rPr>
          <w:sz w:val="24"/>
          <w:szCs w:val="24"/>
        </w:rPr>
      </w:pPr>
      <w:r w:rsidRPr="54679B78" w:rsidR="17EFCAB2">
        <w:rPr>
          <w:sz w:val="24"/>
          <w:szCs w:val="24"/>
        </w:rPr>
        <w:t xml:space="preserve">Voor dit project moeten wij een concreet stappenplan hebben, want anders gaat alles veel moeilijker worden dan dat het al is. Het stappenplan dat wij zullen gebruiken voor dit project is voor een deel gemaakt door </w:t>
      </w:r>
      <w:bookmarkStart w:name="_Int_n9gPddYY" w:id="1850002399"/>
      <w:r w:rsidRPr="54679B78" w:rsidR="17EFCAB2">
        <w:rPr>
          <w:sz w:val="24"/>
          <w:szCs w:val="24"/>
        </w:rPr>
        <w:t>ChatGPT</w:t>
      </w:r>
      <w:bookmarkEnd w:id="1850002399"/>
      <w:r w:rsidRPr="54679B78" w:rsidR="17EFCAB2">
        <w:rPr>
          <w:sz w:val="24"/>
          <w:szCs w:val="24"/>
        </w:rPr>
        <w:t>, want wij hadden nog geen idee hoe wij moesten beginnen; dit komt deels doordat wij nog niet alles kenden voor dit project. Het stappenplan wordt hieronder gegeven met verschillende kopjes voor de verschillende onderdelen van het stappenplan.</w:t>
      </w:r>
    </w:p>
    <w:p w:rsidR="001B2832" w:rsidP="54679B78" w:rsidRDefault="001B2832" w14:paraId="7AA9CCF3" w14:textId="02DC459D">
      <w:pPr>
        <w:pStyle w:val="Kop2"/>
        <w:rPr>
          <w:sz w:val="32"/>
          <w:szCs w:val="32"/>
        </w:rPr>
      </w:pPr>
      <w:bookmarkStart w:name="_Toc1347680596" w:id="99873371"/>
      <w:r w:rsidRPr="54679B78" w:rsidR="17EFCAB2">
        <w:rPr>
          <w:sz w:val="32"/>
          <w:szCs w:val="32"/>
        </w:rPr>
        <w:t>Het doel van de website en ideeën voor de website</w:t>
      </w:r>
      <w:bookmarkEnd w:id="99873371"/>
    </w:p>
    <w:p w:rsidR="001B2832" w:rsidP="54679B78" w:rsidRDefault="001B2832" w14:paraId="022CAB7E" w14:textId="5103DD98">
      <w:pPr>
        <w:pStyle w:val="Lijstalinea"/>
        <w:numPr>
          <w:ilvl w:val="0"/>
          <w:numId w:val="14"/>
        </w:numPr>
        <w:rPr>
          <w:sz w:val="24"/>
          <w:szCs w:val="24"/>
        </w:rPr>
      </w:pPr>
      <w:r w:rsidRPr="54679B78" w:rsidR="17EFCAB2">
        <w:rPr>
          <w:sz w:val="24"/>
          <w:szCs w:val="24"/>
        </w:rPr>
        <w:t>Doel: We willen dat leerlingen op onze website kunnen leren integreren. We hebben voor het integreren gekozen vanwege een toets (V5 TW4) die slecht gemaakt was. Met deze site kunnen leerlingen meer leren over de benodigde vaardigheden om deze toets in te toekomst beter te kunnen maken</w:t>
      </w:r>
    </w:p>
    <w:p w:rsidR="001B2832" w:rsidP="54679B78" w:rsidRDefault="001B2832" w14:paraId="32F77374" w14:textId="1FF99C4E">
      <w:pPr>
        <w:pStyle w:val="Lijstalinea"/>
        <w:numPr>
          <w:ilvl w:val="0"/>
          <w:numId w:val="14"/>
        </w:numPr>
        <w:rPr>
          <w:sz w:val="24"/>
          <w:szCs w:val="24"/>
        </w:rPr>
      </w:pPr>
      <w:r w:rsidRPr="54679B78" w:rsidR="17EFCAB2">
        <w:rPr>
          <w:sz w:val="24"/>
          <w:szCs w:val="24"/>
        </w:rPr>
        <w:t>Doelgroep: De doelgroep bestaat uit V5 leerlingen, want de toets die des tijds gemaakt was, was gemaakt in V5</w:t>
      </w:r>
    </w:p>
    <w:p w:rsidR="001B2832" w:rsidP="54679B78" w:rsidRDefault="001B2832" w14:paraId="307979CB" w14:textId="123473B7">
      <w:pPr>
        <w:pStyle w:val="Lijstalinea"/>
        <w:numPr>
          <w:ilvl w:val="0"/>
          <w:numId w:val="14"/>
        </w:numPr>
        <w:rPr>
          <w:sz w:val="24"/>
          <w:szCs w:val="24"/>
        </w:rPr>
      </w:pPr>
      <w:r w:rsidRPr="54679B78" w:rsidR="17EFCAB2">
        <w:rPr>
          <w:sz w:val="24"/>
          <w:szCs w:val="24"/>
        </w:rPr>
        <w:t>Functies voor de site: Op deze site willen we een paar functies implementeren zodat het gemakkelijker te gebruiken is en om de site er beter uit te laten zien. De volgende functies zullen we proberen te implementeren:</w:t>
      </w:r>
    </w:p>
    <w:p w:rsidR="001B2832" w:rsidP="54679B78" w:rsidRDefault="001B2832" w14:textId="77777777" w14:paraId="29FE1A6F">
      <w:pPr>
        <w:pStyle w:val="Lijstalinea"/>
        <w:numPr>
          <w:ilvl w:val="0"/>
          <w:numId w:val="14"/>
        </w:numPr>
        <w:rPr>
          <w:sz w:val="24"/>
          <w:szCs w:val="24"/>
        </w:rPr>
      </w:pPr>
      <w:r w:rsidRPr="54679B78" w:rsidR="17EFCAB2">
        <w:rPr>
          <w:sz w:val="24"/>
          <w:szCs w:val="24"/>
        </w:rPr>
        <w:t>Uitleg van de antwoorden: Wanneer een leerling een vraag maakt zal het antwoord een uitleg hebben van waarom de vraag zo beantwoord moest worden. Hierdoor kan de leerling leren van zijn fout.</w:t>
      </w:r>
    </w:p>
    <w:p w:rsidR="001B2832" w:rsidP="54679B78" w:rsidRDefault="001B2832" w14:textId="77777777" w14:paraId="2873328A">
      <w:pPr>
        <w:pStyle w:val="Lijstalinea"/>
        <w:numPr>
          <w:ilvl w:val="1"/>
          <w:numId w:val="19"/>
        </w:numPr>
        <w:rPr>
          <w:sz w:val="24"/>
          <w:szCs w:val="24"/>
        </w:rPr>
      </w:pPr>
      <w:r w:rsidRPr="54679B78" w:rsidR="17EFCAB2">
        <w:rPr>
          <w:sz w:val="24"/>
          <w:szCs w:val="24"/>
        </w:rPr>
        <w:t>Gepersonaliseerde leer ervaringen: De vragen op de site zullen gepersonaliseerd worden aan de persoon die is ingelogd. Hiermee kunnen zij leren waar ze moeite mee hebben.</w:t>
      </w:r>
    </w:p>
    <w:p w:rsidR="001B2832" w:rsidP="54679B78" w:rsidRDefault="001B2832" w14:textId="77777777" w14:paraId="161DC0D4">
      <w:pPr>
        <w:pStyle w:val="Lijstalinea"/>
        <w:numPr>
          <w:ilvl w:val="1"/>
          <w:numId w:val="19"/>
        </w:numPr>
        <w:rPr>
          <w:sz w:val="24"/>
          <w:szCs w:val="24"/>
        </w:rPr>
      </w:pPr>
      <w:r w:rsidRPr="54679B78" w:rsidR="17EFCAB2">
        <w:rPr>
          <w:sz w:val="24"/>
          <w:szCs w:val="24"/>
        </w:rPr>
        <w:t>Reinforcement learning: Hiermee kunnen de vragen worden aangepast aan wat de leerlingen op het moment nodig hebben.</w:t>
      </w:r>
    </w:p>
    <w:p w:rsidR="001B2832" w:rsidP="54679B78" w:rsidRDefault="001B2832" w14:paraId="0FCAC976" w14:textId="3A4CA4EA">
      <w:pPr>
        <w:pStyle w:val="Lijstalinea"/>
        <w:numPr>
          <w:ilvl w:val="1"/>
          <w:numId w:val="19"/>
        </w:numPr>
        <w:rPr>
          <w:sz w:val="24"/>
          <w:szCs w:val="24"/>
        </w:rPr>
      </w:pPr>
      <w:r w:rsidRPr="54679B78" w:rsidR="17EFCAB2">
        <w:rPr>
          <w:sz w:val="24"/>
          <w:szCs w:val="24"/>
        </w:rPr>
        <w:t>Vooruitgang checken: De leerlingen kunnen kijken wat ze voorlopig gedaan hebben en waarin ze beter zijn geworden.</w:t>
      </w:r>
    </w:p>
    <w:p w:rsidR="001B2832" w:rsidP="54679B78" w:rsidRDefault="001B2832" w14:paraId="660FFE81" w14:textId="7D8EAA99">
      <w:pPr>
        <w:pStyle w:val="Lijstalinea"/>
        <w:numPr>
          <w:ilvl w:val="1"/>
          <w:numId w:val="19"/>
        </w:numPr>
        <w:rPr>
          <w:sz w:val="24"/>
          <w:szCs w:val="24"/>
        </w:rPr>
      </w:pPr>
      <w:r w:rsidRPr="54679B78" w:rsidR="17EFCAB2">
        <w:rPr>
          <w:sz w:val="24"/>
          <w:szCs w:val="24"/>
        </w:rPr>
        <w:t>Docenten moeten klassen kunnen maken waarin zij de vooruitgang van de leerlingen kunnen zien. Er moeten dus leerling accounts en docenten accounts komen</w:t>
      </w:r>
    </w:p>
    <w:p w:rsidR="001B2832" w:rsidP="54679B78" w:rsidRDefault="001B2832" w14:paraId="3EAAA458" w14:textId="31DE1F1C">
      <w:pPr>
        <w:pStyle w:val="Lijstalinea"/>
        <w:numPr>
          <w:ilvl w:val="0"/>
          <w:numId w:val="14"/>
        </w:numPr>
        <w:rPr>
          <w:sz w:val="24"/>
          <w:szCs w:val="24"/>
        </w:rPr>
      </w:pPr>
      <w:r w:rsidRPr="54679B78" w:rsidR="17EFCAB2">
        <w:rPr>
          <w:sz w:val="24"/>
          <w:szCs w:val="24"/>
        </w:rPr>
        <w:t>D</w:t>
      </w:r>
    </w:p>
    <w:p w:rsidR="001B2832" w:rsidP="54679B78" w:rsidRDefault="001B2832" w14:paraId="2FA42B11" w14:textId="7659EA25">
      <w:pPr>
        <w:pStyle w:val="Standaard"/>
      </w:pPr>
    </w:p>
    <w:p w:rsidR="00256EDE" w:rsidP="54679B78" w:rsidRDefault="00343D2F" w14:paraId="4814FD99" w14:textId="77777777">
      <w:pPr>
        <w:pStyle w:val="Kop1"/>
        <w:rPr>
          <w:b w:val="1"/>
          <w:bCs w:val="1"/>
          <w:sz w:val="36"/>
          <w:szCs w:val="36"/>
        </w:rPr>
      </w:pPr>
      <w:bookmarkStart w:name="_Toc28162985" w:id="1213344152"/>
      <w:r w:rsidRPr="54679B78" w:rsidR="00343D2F">
        <w:rPr>
          <w:b w:val="1"/>
          <w:bCs w:val="1"/>
          <w:sz w:val="36"/>
          <w:szCs w:val="36"/>
        </w:rPr>
        <w:t>Hoofdvraag</w:t>
      </w:r>
      <w:bookmarkEnd w:id="1213344152"/>
    </w:p>
    <w:p w:rsidR="00343D2F" w:rsidP="00343D2F" w:rsidRDefault="00343D2F" w14:paraId="6851A8ED" w14:textId="77777777">
      <w:r>
        <w:t>D</w:t>
      </w:r>
    </w:p>
    <w:p w:rsidR="00343D2F" w:rsidP="54679B78" w:rsidRDefault="00343D2F" w14:paraId="364A709B" w14:textId="1849A09F">
      <w:pPr>
        <w:pStyle w:val="Standaard"/>
      </w:pPr>
    </w:p>
    <w:p w:rsidRPr="005F22E2" w:rsidR="00343D2F" w:rsidP="54679B78" w:rsidRDefault="00343D2F" w14:paraId="60CEB96E" w14:textId="77777777">
      <w:pPr>
        <w:pStyle w:val="Kop1"/>
        <w:rPr>
          <w:b w:val="1"/>
          <w:bCs w:val="1"/>
          <w:sz w:val="36"/>
          <w:szCs w:val="36"/>
        </w:rPr>
      </w:pPr>
      <w:bookmarkStart w:name="_Toc504265904" w:id="1086283310"/>
      <w:r w:rsidRPr="54679B78" w:rsidR="00343D2F">
        <w:rPr>
          <w:b w:val="1"/>
          <w:bCs w:val="1"/>
          <w:sz w:val="36"/>
          <w:szCs w:val="36"/>
        </w:rPr>
        <w:t>Deelvraag 1</w:t>
      </w:r>
      <w:bookmarkEnd w:id="1086283310"/>
    </w:p>
    <w:p w:rsidR="00343D2F" w:rsidP="54679B78" w:rsidRDefault="00343D2F" w14:paraId="75ACA9F8" w14:textId="77777777">
      <w:pPr>
        <w:pStyle w:val="Kop2"/>
        <w:rPr>
          <w:sz w:val="32"/>
          <w:szCs w:val="32"/>
        </w:rPr>
      </w:pPr>
      <w:bookmarkStart w:name="_Toc677437166" w:id="1785812229"/>
      <w:r w:rsidRPr="54679B78" w:rsidR="00343D2F">
        <w:rPr>
          <w:sz w:val="32"/>
          <w:szCs w:val="32"/>
        </w:rPr>
        <w:t>Wat is machine learning</w:t>
      </w:r>
      <w:r w:rsidRPr="54679B78" w:rsidR="002540F3">
        <w:rPr>
          <w:sz w:val="32"/>
          <w:szCs w:val="32"/>
        </w:rPr>
        <w:t>?</w:t>
      </w:r>
      <w:bookmarkEnd w:id="1785812229"/>
    </w:p>
    <w:p w:rsidR="002540F3" w:rsidP="002540F3" w:rsidRDefault="002540F3" w14:paraId="7C017657" w14:textId="4463DE60">
      <w:r w:rsidR="31AE8876">
        <w:rPr/>
        <w:t xml:space="preserve">Machine </w:t>
      </w:r>
      <w:r w:rsidR="31AE8876">
        <w:rPr/>
        <w:t>learning</w:t>
      </w:r>
      <w:r w:rsidR="31AE8876">
        <w:rPr/>
        <w:t xml:space="preserve"> is hoe een machine leert. Je hebt bijvoorbeeld </w:t>
      </w:r>
      <w:r w:rsidR="71AF0D79">
        <w:rPr/>
        <w:t xml:space="preserve">een </w:t>
      </w:r>
      <w:r w:rsidR="1F0E57A2">
        <w:rPr/>
        <w:t>afbeelding met een handgeschreven 2 erin. Een echt persoon zou deze 2 herkennen, maar een co</w:t>
      </w:r>
      <w:r w:rsidR="4F819D5C">
        <w:rPr/>
        <w:t xml:space="preserve">mputer doet dat niet. De computer moet het herkennen door ai. Beter </w:t>
      </w:r>
      <w:r w:rsidR="541147A3">
        <w:rPr/>
        <w:t xml:space="preserve">gezegd machine </w:t>
      </w:r>
      <w:r w:rsidR="541147A3">
        <w:rPr/>
        <w:t>learning</w:t>
      </w:r>
      <w:r w:rsidR="541147A3">
        <w:rPr/>
        <w:t xml:space="preserve">. Machine </w:t>
      </w:r>
      <w:r w:rsidR="541147A3">
        <w:rPr/>
        <w:t>learning</w:t>
      </w:r>
      <w:r w:rsidR="541147A3">
        <w:rPr/>
        <w:t xml:space="preserve"> zorgt ervoor dat een computer iets kan begrijpen. Dit doet het door neuronen. Neuronen </w:t>
      </w:r>
      <w:r w:rsidR="541147A3">
        <w:rPr/>
        <w:t>staan</w:t>
      </w:r>
      <w:r w:rsidR="541147A3">
        <w:rPr/>
        <w:t xml:space="preserve"> verticaal</w:t>
      </w:r>
      <w:r w:rsidR="541147A3">
        <w:rPr/>
        <w:t xml:space="preserve"> op een rijtje. De </w:t>
      </w:r>
      <w:r w:rsidR="4D03E098">
        <w:rPr/>
        <w:t xml:space="preserve">eerst verticale lijn met neuronen zijn van de pixels van de afbeelding. De pixels zijn ook wel de input. </w:t>
      </w:r>
      <w:r w:rsidR="50CDA9B1">
        <w:rPr/>
        <w:t xml:space="preserve">De tweede laag staat ervoor om de randen te herkennen van de letter twee. Dit doet </w:t>
      </w:r>
      <w:r w:rsidR="5CAAC1D4">
        <w:rPr/>
        <w:t xml:space="preserve">het </w:t>
      </w:r>
      <w:r w:rsidR="50CDA9B1">
        <w:rPr/>
        <w:t>neuron</w:t>
      </w:r>
      <w:r w:rsidR="50CDA9B1">
        <w:rPr/>
        <w:t xml:space="preserve"> met</w:t>
      </w:r>
      <w:r w:rsidR="50CDA9B1">
        <w:rPr/>
        <w:t xml:space="preserve"> een </w:t>
      </w:r>
      <w:r w:rsidR="7708FF8E">
        <w:rPr/>
        <w:t>gradiënt</w:t>
      </w:r>
      <w:r w:rsidR="50CDA9B1">
        <w:rPr/>
        <w:t xml:space="preserve"> van 0 tot en met 1</w:t>
      </w:r>
      <w:r w:rsidR="34094EB3">
        <w:rPr/>
        <w:t xml:space="preserve">. </w:t>
      </w:r>
      <w:r w:rsidR="4064E30E">
        <w:rPr/>
        <w:t>I</w:t>
      </w:r>
      <w:r w:rsidR="34094EB3">
        <w:rPr/>
        <w:t>n</w:t>
      </w:r>
      <w:r w:rsidR="34094EB3">
        <w:rPr/>
        <w:t xml:space="preserve"> dit voorbeeld is de </w:t>
      </w:r>
      <w:r w:rsidR="3D8ECCFA">
        <w:rPr/>
        <w:t>gradiënt</w:t>
      </w:r>
      <w:r w:rsidR="34094EB3">
        <w:rPr/>
        <w:t xml:space="preserve"> gericht hoe grijs een pixel is. </w:t>
      </w:r>
      <w:r w:rsidR="2C304473">
        <w:rPr/>
        <w:t>Hoe grijzer de pixel</w:t>
      </w:r>
      <w:r w:rsidR="2C304473">
        <w:rPr/>
        <w:t>,</w:t>
      </w:r>
      <w:r w:rsidR="2C304473">
        <w:rPr/>
        <w:t xml:space="preserve"> </w:t>
      </w:r>
      <w:r w:rsidR="2C304473">
        <w:rPr/>
        <w:t xml:space="preserve">hoe hoger de </w:t>
      </w:r>
      <w:r w:rsidR="376BFC53">
        <w:rPr/>
        <w:t>gradiënt</w:t>
      </w:r>
      <w:r w:rsidR="2C304473">
        <w:rPr/>
        <w:t>. De volgende laag met pixels neemt een groe</w:t>
      </w:r>
      <w:r w:rsidR="4E04A1B1">
        <w:rPr/>
        <w:t>p pixels</w:t>
      </w:r>
      <w:r w:rsidR="1EF6FF34">
        <w:rPr/>
        <w:t xml:space="preserve"> en bepaalt of de groep pixels overeenkomt met een helft van het cijfer.</w:t>
      </w:r>
      <w:r w:rsidR="4E04A1B1">
        <w:rPr/>
        <w:t xml:space="preserve"> </w:t>
      </w:r>
      <w:r w:rsidR="6AD10793">
        <w:rPr/>
        <w:t>Uiteindelijk pakt de</w:t>
      </w:r>
      <w:r w:rsidR="6918736F">
        <w:rPr/>
        <w:t xml:space="preserve"> </w:t>
      </w:r>
    </w:p>
    <w:p w:rsidR="54679B78" w:rsidP="54679B78" w:rsidRDefault="54679B78" w14:paraId="0DB74761" w14:textId="4B032019">
      <w:pPr>
        <w:pStyle w:val="Standaard"/>
      </w:pPr>
    </w:p>
    <w:p w:rsidRPr="002540F3" w:rsidR="002540F3" w:rsidP="54679B78" w:rsidRDefault="002540F3" w14:paraId="4DFB2DC5" w14:textId="77777777">
      <w:pPr>
        <w:pStyle w:val="Kop2"/>
        <w:rPr>
          <w:sz w:val="32"/>
          <w:szCs w:val="32"/>
        </w:rPr>
      </w:pPr>
      <w:bookmarkStart w:name="_Toc2048715888" w:id="1339088063"/>
      <w:r w:rsidRPr="54679B78" w:rsidR="002540F3">
        <w:rPr>
          <w:sz w:val="32"/>
          <w:szCs w:val="32"/>
        </w:rPr>
        <w:t>Hoe werkt machine learning?</w:t>
      </w:r>
      <w:bookmarkEnd w:id="1339088063"/>
    </w:p>
    <w:p w:rsidR="002540F3" w:rsidP="002540F3" w:rsidRDefault="002540F3" w14:paraId="3817C837" w14:textId="77777777">
      <w:r>
        <w:t>D</w:t>
      </w:r>
    </w:p>
    <w:p w:rsidR="002540F3" w:rsidP="002540F3" w:rsidRDefault="002540F3" w14:paraId="0368C42B" w14:textId="77777777"/>
    <w:p w:rsidR="002540F3" w:rsidP="54679B78" w:rsidRDefault="002540F3" w14:paraId="653A6575" w14:textId="77777777">
      <w:pPr>
        <w:pStyle w:val="Kop2"/>
        <w:rPr>
          <w:sz w:val="32"/>
          <w:szCs w:val="32"/>
        </w:rPr>
      </w:pPr>
      <w:bookmarkStart w:name="_Toc120804454" w:id="1453932348"/>
      <w:r w:rsidRPr="54679B78" w:rsidR="002540F3">
        <w:rPr>
          <w:sz w:val="32"/>
          <w:szCs w:val="32"/>
        </w:rPr>
        <w:t>Het gebruik van wiskunde bij machine learning</w:t>
      </w:r>
      <w:bookmarkEnd w:id="1453932348"/>
    </w:p>
    <w:p w:rsidR="00B744E8" w:rsidP="002540F3" w:rsidRDefault="00B744E8" w14:paraId="6E753676" w14:textId="5EE3F990">
      <w:r w:rsidR="002540F3">
        <w:rPr/>
        <w:t>D</w:t>
      </w:r>
    </w:p>
    <w:p w:rsidR="00B744E8" w:rsidP="54679B78" w:rsidRDefault="005F22E2" w14:paraId="21B7328C" w14:textId="77777777">
      <w:pPr>
        <w:pStyle w:val="Kop1"/>
        <w:rPr>
          <w:b w:val="1"/>
          <w:bCs w:val="1"/>
          <w:sz w:val="36"/>
          <w:szCs w:val="36"/>
        </w:rPr>
      </w:pPr>
      <w:bookmarkStart w:name="_Toc974367191" w:id="1205207639"/>
      <w:r w:rsidRPr="54679B78" w:rsidR="005F22E2">
        <w:rPr>
          <w:b w:val="1"/>
          <w:bCs w:val="1"/>
          <w:sz w:val="36"/>
          <w:szCs w:val="36"/>
        </w:rPr>
        <w:t>Deelvraag 2</w:t>
      </w:r>
      <w:bookmarkEnd w:id="1205207639"/>
    </w:p>
    <w:p w:rsidR="005F22E2" w:rsidP="54679B78" w:rsidRDefault="005F22E2" w14:paraId="0C1AEB12" w14:textId="77777777">
      <w:pPr>
        <w:pStyle w:val="Kop2"/>
        <w:rPr>
          <w:sz w:val="32"/>
          <w:szCs w:val="32"/>
        </w:rPr>
      </w:pPr>
      <w:bookmarkStart w:name="_Toc1666941245" w:id="49600248"/>
      <w:r w:rsidRPr="54679B78" w:rsidR="005F22E2">
        <w:rPr>
          <w:sz w:val="32"/>
          <w:szCs w:val="32"/>
        </w:rPr>
        <w:t>V</w:t>
      </w:r>
      <w:r w:rsidRPr="54679B78" w:rsidR="0053440C">
        <w:rPr>
          <w:sz w:val="32"/>
          <w:szCs w:val="32"/>
        </w:rPr>
        <w:t>oorbeelden vinden</w:t>
      </w:r>
      <w:bookmarkEnd w:id="49600248"/>
    </w:p>
    <w:p w:rsidR="0053440C" w:rsidP="0053440C" w:rsidRDefault="0053440C" w14:paraId="7FB8CC94" w14:textId="77777777">
      <w:r>
        <w:t>D</w:t>
      </w:r>
    </w:p>
    <w:p w:rsidR="0053440C" w:rsidP="0053440C" w:rsidRDefault="0053440C" w14:paraId="6F8D4F0F" w14:textId="77777777"/>
    <w:p w:rsidR="0053440C" w:rsidP="54679B78" w:rsidRDefault="0053440C" w14:paraId="1B1EF80D" w14:textId="77777777">
      <w:pPr>
        <w:pStyle w:val="Kop2"/>
        <w:rPr>
          <w:sz w:val="32"/>
          <w:szCs w:val="32"/>
        </w:rPr>
      </w:pPr>
      <w:bookmarkStart w:name="_Toc2131868066" w:id="2100469249"/>
      <w:r w:rsidRPr="54679B78" w:rsidR="0053440C">
        <w:rPr>
          <w:sz w:val="32"/>
          <w:szCs w:val="32"/>
        </w:rPr>
        <w:t>Scholen die gebruik maken van machine learning</w:t>
      </w:r>
      <w:bookmarkEnd w:id="2100469249"/>
    </w:p>
    <w:p w:rsidRPr="00CA62DC" w:rsidR="0053440C" w:rsidP="0053440C" w:rsidRDefault="0053440C" w14:paraId="0E1EB91B" w14:textId="77777777">
      <w:pPr>
        <w:rPr>
          <w:lang w:val="en-US"/>
        </w:rPr>
      </w:pPr>
      <w:r w:rsidRPr="00CA62DC">
        <w:rPr>
          <w:lang w:val="en-US"/>
        </w:rPr>
        <w:t>D</w:t>
      </w:r>
    </w:p>
    <w:p w:rsidRPr="00CA62DC" w:rsidR="0053440C" w:rsidP="0053440C" w:rsidRDefault="0053440C" w14:paraId="4BB004FE" w14:textId="77777777">
      <w:pPr>
        <w:rPr>
          <w:lang w:val="en-US"/>
        </w:rPr>
      </w:pPr>
    </w:p>
    <w:p w:rsidRPr="00CA62DC" w:rsidR="0053440C" w:rsidP="54679B78" w:rsidRDefault="0053440C" w14:paraId="3ABC695A" w14:textId="77777777">
      <w:pPr>
        <w:pStyle w:val="Kop2"/>
        <w:rPr>
          <w:sz w:val="32"/>
          <w:szCs w:val="32"/>
          <w:lang w:val="en-US"/>
        </w:rPr>
      </w:pPr>
      <w:bookmarkStart w:name="_Toc1737654219" w:id="596858227"/>
      <w:r w:rsidRPr="54679B78" w:rsidR="0053440C">
        <w:rPr>
          <w:sz w:val="32"/>
          <w:szCs w:val="32"/>
          <w:lang w:val="en-US"/>
        </w:rPr>
        <w:t>Websites met machine learning</w:t>
      </w:r>
      <w:bookmarkEnd w:id="596858227"/>
    </w:p>
    <w:p w:rsidRPr="00CA62DC" w:rsidR="0053440C" w:rsidP="0053440C" w:rsidRDefault="0053440C" w14:paraId="69227CCE" w14:textId="77777777">
      <w:pPr>
        <w:rPr>
          <w:lang w:val="en-US"/>
        </w:rPr>
      </w:pPr>
      <w:r w:rsidRPr="00CA62DC">
        <w:rPr>
          <w:lang w:val="en-US"/>
        </w:rPr>
        <w:t>D</w:t>
      </w:r>
    </w:p>
    <w:p w:rsidRPr="00CA62DC" w:rsidR="0053440C" w:rsidP="54679B78" w:rsidRDefault="0053440C" w14:paraId="01FFB896" w14:textId="5D859697">
      <w:pPr>
        <w:pStyle w:val="Standaard"/>
        <w:rPr>
          <w:lang w:val="en-US"/>
        </w:rPr>
      </w:pPr>
    </w:p>
    <w:p w:rsidR="0053440C" w:rsidP="54679B78" w:rsidRDefault="0053440C" w14:paraId="4A5900DF" w14:textId="77777777">
      <w:pPr>
        <w:pStyle w:val="Kop1"/>
        <w:rPr>
          <w:b w:val="1"/>
          <w:bCs w:val="1"/>
          <w:sz w:val="36"/>
          <w:szCs w:val="36"/>
        </w:rPr>
      </w:pPr>
      <w:bookmarkStart w:name="_Toc753798866" w:id="1680459734"/>
      <w:r w:rsidRPr="54679B78" w:rsidR="0053440C">
        <w:rPr>
          <w:b w:val="1"/>
          <w:bCs w:val="1"/>
          <w:sz w:val="36"/>
          <w:szCs w:val="36"/>
        </w:rPr>
        <w:t>Deelvraag 3</w:t>
      </w:r>
      <w:bookmarkEnd w:id="1680459734"/>
    </w:p>
    <w:p w:rsidRPr="00C23CA0" w:rsidR="0053440C" w:rsidP="54679B78" w:rsidRDefault="0053440C" w14:paraId="53835590" w14:textId="35FADB10">
      <w:pPr>
        <w:pStyle w:val="Kop2"/>
        <w:rPr>
          <w:sz w:val="32"/>
          <w:szCs w:val="32"/>
          <w:lang w:val="en-US"/>
        </w:rPr>
      </w:pPr>
      <w:bookmarkStart w:name="_Toc1778997061" w:id="1970625270"/>
      <w:r w:rsidRPr="54679B78" w:rsidR="0053440C">
        <w:rPr>
          <w:sz w:val="32"/>
          <w:szCs w:val="32"/>
          <w:lang w:val="en-US"/>
        </w:rPr>
        <w:t>Ons plan</w:t>
      </w:r>
      <w:r w:rsidRPr="54679B78" w:rsidR="00A12C8E">
        <w:rPr>
          <w:sz w:val="32"/>
          <w:szCs w:val="32"/>
          <w:lang w:val="en-US"/>
        </w:rPr>
        <w:t xml:space="preserve"> (</w:t>
      </w:r>
      <w:r w:rsidRPr="54679B78" w:rsidR="69D6D5D7">
        <w:rPr>
          <w:sz w:val="32"/>
          <w:szCs w:val="32"/>
          <w:lang w:val="en-US"/>
        </w:rPr>
        <w:t>S</w:t>
      </w:r>
      <w:r w:rsidRPr="54679B78" w:rsidR="00A12C8E">
        <w:rPr>
          <w:sz w:val="32"/>
          <w:szCs w:val="32"/>
          <w:lang w:val="en-US"/>
        </w:rPr>
        <w:t xml:space="preserve">upervised learning </w:t>
      </w:r>
      <w:r w:rsidRPr="54679B78" w:rsidR="28CF98FD">
        <w:rPr>
          <w:sz w:val="32"/>
          <w:szCs w:val="32"/>
          <w:lang w:val="en-US"/>
        </w:rPr>
        <w:t>en</w:t>
      </w:r>
      <w:r w:rsidRPr="54679B78" w:rsidR="00A12C8E">
        <w:rPr>
          <w:sz w:val="32"/>
          <w:szCs w:val="32"/>
          <w:lang w:val="en-US"/>
        </w:rPr>
        <w:t xml:space="preserve"> reinforcement learning)</w:t>
      </w:r>
      <w:bookmarkEnd w:id="1970625270"/>
    </w:p>
    <w:p w:rsidRPr="00CE6415" w:rsidR="0053440C" w:rsidP="0053440C" w:rsidRDefault="00CE66D7" w14:paraId="70764B07" w14:textId="77777777">
      <w:pPr>
        <w:rPr>
          <w:sz w:val="24"/>
          <w:szCs w:val="24"/>
        </w:rPr>
      </w:pPr>
      <w:r w:rsidRPr="00CE6415">
        <w:rPr>
          <w:sz w:val="24"/>
          <w:szCs w:val="24"/>
        </w:rPr>
        <w:t>We gebruiken de toets resultaten en de fouten om te kijken wat goed ging en wat fout.</w:t>
      </w:r>
      <w:r w:rsidRPr="00CE6415" w:rsidR="00E66757">
        <w:rPr>
          <w:sz w:val="24"/>
          <w:szCs w:val="24"/>
        </w:rPr>
        <w:t xml:space="preserve"> Aan elke toets een profiel koppelen.</w:t>
      </w:r>
    </w:p>
    <w:p w:rsidRPr="00CE6415" w:rsidR="007E0E8F" w:rsidP="0053440C" w:rsidRDefault="007E0E8F" w14:paraId="052943F5" w14:textId="77777777">
      <w:pPr>
        <w:rPr>
          <w:sz w:val="24"/>
          <w:szCs w:val="24"/>
        </w:rPr>
      </w:pPr>
      <w:r w:rsidRPr="00CE6415">
        <w:rPr>
          <w:sz w:val="24"/>
          <w:szCs w:val="24"/>
        </w:rPr>
        <w:t>Categorie fouten bepalen met AI, dit laten leren door deze zelf te maken/ChatGPT/Programma dat het voor ons doet/met de hand</w:t>
      </w:r>
    </w:p>
    <w:p w:rsidRPr="00CE6415" w:rsidR="00D32942" w:rsidP="0053440C" w:rsidRDefault="0035277E" w14:paraId="1B20BD96" w14:textId="77777777">
      <w:pPr>
        <w:rPr>
          <w:sz w:val="24"/>
          <w:szCs w:val="24"/>
        </w:rPr>
      </w:pPr>
      <w:r w:rsidRPr="00CE6415">
        <w:rPr>
          <w:sz w:val="24"/>
          <w:szCs w:val="24"/>
        </w:rPr>
        <w:t>Leer de AI hoe je verschillende soorten fouten onderscheid</w:t>
      </w:r>
      <w:r w:rsidRPr="00CE6415" w:rsidR="00D32942">
        <w:rPr>
          <w:sz w:val="24"/>
          <w:szCs w:val="24"/>
        </w:rPr>
        <w:t>. Vervolgens leer je de AI hoe je op basis van de fouten de juiste opgave geeft.</w:t>
      </w:r>
    </w:p>
    <w:p w:rsidRPr="00CE6415" w:rsidR="00CE66D7" w:rsidP="0053440C" w:rsidRDefault="00CE66D7" w14:paraId="5215E414" w14:textId="77777777">
      <w:pPr>
        <w:rPr>
          <w:sz w:val="24"/>
          <w:szCs w:val="24"/>
        </w:rPr>
      </w:pPr>
      <w:r w:rsidRPr="00CE6415">
        <w:rPr>
          <w:sz w:val="24"/>
          <w:szCs w:val="24"/>
        </w:rPr>
        <w:t>We maken een test die kijkt hoe de studenten het op het moment doen.</w:t>
      </w:r>
    </w:p>
    <w:p w:rsidRPr="00CE6415" w:rsidR="00CE66D7" w:rsidP="0053440C" w:rsidRDefault="00CE66D7" w14:paraId="2CDBC323" w14:textId="77777777">
      <w:pPr>
        <w:rPr>
          <w:sz w:val="24"/>
          <w:szCs w:val="24"/>
        </w:rPr>
      </w:pPr>
      <w:r w:rsidRPr="00CE6415">
        <w:rPr>
          <w:sz w:val="24"/>
          <w:szCs w:val="24"/>
        </w:rPr>
        <w:t>We geven hun vragen die gebaseerd zijn op hetgeen wat ze moeilijk vonden.</w:t>
      </w:r>
    </w:p>
    <w:p w:rsidRPr="00CE6415" w:rsidR="00CE66D7" w:rsidP="0053440C" w:rsidRDefault="00D92F54" w14:paraId="05D9D076" w14:textId="77777777">
      <w:pPr>
        <w:rPr>
          <w:sz w:val="24"/>
          <w:szCs w:val="24"/>
        </w:rPr>
      </w:pPr>
      <w:r w:rsidRPr="00CE6415">
        <w:rPr>
          <w:sz w:val="24"/>
          <w:szCs w:val="24"/>
        </w:rPr>
        <w:t>Ze maken de vragen en naarmate van tijd zullen de vragen zich aanpassen zodat ze beter leren.</w:t>
      </w:r>
    </w:p>
    <w:p w:rsidRPr="00CE6415" w:rsidR="00D92F54" w:rsidP="0053440C" w:rsidRDefault="00D92F54" w14:paraId="101F01EE" w14:textId="29EA2A54">
      <w:pPr>
        <w:rPr>
          <w:sz w:val="24"/>
          <w:szCs w:val="24"/>
        </w:rPr>
      </w:pPr>
      <w:r w:rsidRPr="00CE6415">
        <w:rPr>
          <w:sz w:val="24"/>
          <w:szCs w:val="24"/>
        </w:rPr>
        <w:t>Als iets fout gaan</w:t>
      </w:r>
      <w:r w:rsidR="00BD6578">
        <w:rPr>
          <w:sz w:val="24"/>
          <w:szCs w:val="24"/>
        </w:rPr>
        <w:t xml:space="preserve"> zal de AI kijken wat</w:t>
      </w:r>
    </w:p>
    <w:p w:rsidR="0053440C" w:rsidP="0053440C" w:rsidRDefault="0053440C" w14:paraId="1099D0BE" w14:textId="77777777"/>
    <w:p w:rsidR="0053440C" w:rsidP="54679B78" w:rsidRDefault="0053440C" w14:paraId="77E9D539" w14:textId="77777777">
      <w:pPr>
        <w:pStyle w:val="Kop2"/>
        <w:rPr>
          <w:sz w:val="32"/>
          <w:szCs w:val="32"/>
        </w:rPr>
      </w:pPr>
      <w:bookmarkStart w:name="_Toc517315076" w:id="575814548"/>
      <w:r w:rsidRPr="54679B78" w:rsidR="0053440C">
        <w:rPr>
          <w:sz w:val="32"/>
          <w:szCs w:val="32"/>
        </w:rPr>
        <w:t>Python</w:t>
      </w:r>
      <w:bookmarkEnd w:id="575814548"/>
    </w:p>
    <w:p w:rsidR="0053440C" w:rsidP="0053440C" w:rsidRDefault="00CA62DC" w14:paraId="60A5E17E" w14:textId="2998AD8B">
      <w:pPr>
        <w:rPr>
          <w:sz w:val="24"/>
          <w:szCs w:val="24"/>
        </w:rPr>
      </w:pPr>
      <w:r w:rsidRPr="54679B78" w:rsidR="00CA62DC">
        <w:rPr>
          <w:sz w:val="24"/>
          <w:szCs w:val="24"/>
        </w:rPr>
        <w:t>Wij gaan gebruik maken</w:t>
      </w:r>
      <w:r w:rsidRPr="54679B78" w:rsidR="00CA62DC">
        <w:rPr>
          <w:sz w:val="24"/>
          <w:szCs w:val="24"/>
        </w:rPr>
        <w:t xml:space="preserve"> van de programmeertaal python, want deze wordt het meest gebruikt</w:t>
      </w:r>
      <w:r w:rsidRPr="54679B78" w:rsidR="004D17C7">
        <w:rPr>
          <w:sz w:val="24"/>
          <w:szCs w:val="24"/>
        </w:rPr>
        <w:t xml:space="preserve"> voor het programmeren van AI. Python is een programmeertaal waarbij je gemakkelijk dingen kan importeren en deze kan gebruiken, daarnaast zijn er al veel modules beschikbaar waarmee wij kunnen gaan werken</w:t>
      </w:r>
      <w:r w:rsidRPr="54679B78" w:rsidR="3FD295E8">
        <w:rPr>
          <w:sz w:val="24"/>
          <w:szCs w:val="24"/>
        </w:rPr>
        <w:t>:</w:t>
      </w:r>
    </w:p>
    <w:p w:rsidR="002830A5" w:rsidP="002830A5" w:rsidRDefault="002830A5" w14:paraId="2E497FF9" w14:textId="3DF2E0AA">
      <w:pPr>
        <w:pStyle w:val="Lijstalinea"/>
        <w:numPr>
          <w:ilvl w:val="0"/>
          <w:numId w:val="12"/>
        </w:numPr>
        <w:rPr>
          <w:sz w:val="24"/>
          <w:szCs w:val="24"/>
        </w:rPr>
      </w:pPr>
      <w:r>
        <w:rPr>
          <w:sz w:val="24"/>
          <w:szCs w:val="24"/>
        </w:rPr>
        <w:t>Pytorch</w:t>
      </w:r>
    </w:p>
    <w:p w:rsidR="002830A5" w:rsidP="002830A5" w:rsidRDefault="002830A5" w14:paraId="3D599066" w14:textId="0D9B8216">
      <w:pPr>
        <w:pStyle w:val="Lijstalinea"/>
        <w:numPr>
          <w:ilvl w:val="0"/>
          <w:numId w:val="12"/>
        </w:numPr>
        <w:rPr>
          <w:sz w:val="24"/>
          <w:szCs w:val="24"/>
        </w:rPr>
      </w:pPr>
      <w:r>
        <w:rPr>
          <w:sz w:val="24"/>
          <w:szCs w:val="24"/>
        </w:rPr>
        <w:t>Keggle</w:t>
      </w:r>
    </w:p>
    <w:p w:rsidR="002830A5" w:rsidP="002830A5" w:rsidRDefault="002830A5" w14:paraId="2CC321BB" w14:textId="5ECED4D2">
      <w:pPr>
        <w:pStyle w:val="Lijstalinea"/>
        <w:numPr>
          <w:ilvl w:val="0"/>
          <w:numId w:val="12"/>
        </w:numPr>
        <w:rPr>
          <w:sz w:val="24"/>
          <w:szCs w:val="24"/>
        </w:rPr>
      </w:pPr>
      <w:r>
        <w:rPr>
          <w:sz w:val="24"/>
          <w:szCs w:val="24"/>
        </w:rPr>
        <w:t>Pandas</w:t>
      </w:r>
    </w:p>
    <w:p w:rsidRPr="002830A5" w:rsidR="002830A5" w:rsidP="002830A5" w:rsidRDefault="005934BB" w14:paraId="5F9E865F" w14:textId="385DF742">
      <w:pPr>
        <w:pStyle w:val="Lijstalinea"/>
        <w:numPr>
          <w:ilvl w:val="0"/>
          <w:numId w:val="12"/>
        </w:numPr>
        <w:rPr>
          <w:sz w:val="24"/>
          <w:szCs w:val="24"/>
        </w:rPr>
      </w:pPr>
      <w:r>
        <w:rPr>
          <w:sz w:val="24"/>
          <w:szCs w:val="24"/>
        </w:rPr>
        <w:t xml:space="preserve">Flask </w:t>
      </w:r>
    </w:p>
    <w:p w:rsidR="0053440C" w:rsidP="0053440C" w:rsidRDefault="0053440C" w14:paraId="56C88D4B" w14:textId="77777777"/>
    <w:p w:rsidRPr="0053440C" w:rsidR="0053440C" w:rsidP="54679B78" w:rsidRDefault="0053440C" w14:paraId="66E14D03" w14:textId="14ACBF6C">
      <w:pPr>
        <w:pStyle w:val="Kop2"/>
        <w:rPr>
          <w:sz w:val="32"/>
          <w:szCs w:val="32"/>
        </w:rPr>
      </w:pPr>
      <w:bookmarkStart w:name="_Toc1183545588" w:id="1966641443"/>
      <w:r w:rsidRPr="54679B78" w:rsidR="0053440C">
        <w:rPr>
          <w:sz w:val="32"/>
          <w:szCs w:val="32"/>
        </w:rPr>
        <w:t>Programma’s</w:t>
      </w:r>
      <w:r w:rsidRPr="54679B78" w:rsidR="668DB6EE">
        <w:rPr>
          <w:sz w:val="32"/>
          <w:szCs w:val="32"/>
        </w:rPr>
        <w:t xml:space="preserve"> en</w:t>
      </w:r>
      <w:bookmarkEnd w:id="1966641443"/>
      <w:r w:rsidRPr="54679B78" w:rsidR="668DB6EE">
        <w:rPr>
          <w:sz w:val="32"/>
          <w:szCs w:val="32"/>
        </w:rPr>
        <w:t xml:space="preserve"> </w:t>
      </w:r>
      <w:r w:rsidRPr="54679B78" w:rsidR="6D0F5A83">
        <w:rPr>
          <w:sz w:val="32"/>
          <w:szCs w:val="32"/>
        </w:rPr>
        <w:t>libraries</w:t>
      </w:r>
    </w:p>
    <w:p w:rsidR="0053440C" w:rsidP="0053440C" w:rsidRDefault="44B29429" w14:paraId="6C5452F7" w14:textId="4A775410">
      <w:r w:rsidRPr="54679B78" w:rsidR="44B29429">
        <w:rPr>
          <w:sz w:val="24"/>
          <w:szCs w:val="24"/>
        </w:rPr>
        <w:t>Visual studio code</w:t>
      </w:r>
      <w:r w:rsidRPr="54679B78" w:rsidR="67E2C6DC">
        <w:rPr>
          <w:sz w:val="24"/>
          <w:szCs w:val="24"/>
        </w:rPr>
        <w:t xml:space="preserve">, bootstrap, </w:t>
      </w:r>
    </w:p>
    <w:p w:rsidRPr="0053440C" w:rsidR="0053440C" w:rsidP="0053440C" w:rsidRDefault="0053440C" w14:paraId="79FFB6A0" w14:textId="77777777"/>
    <w:p w:rsidRPr="00181759" w:rsidR="00181759" w:rsidP="54679B78" w:rsidRDefault="00181759" w14:paraId="620E23B7" w14:textId="77777777">
      <w:pPr>
        <w:pStyle w:val="Kop1"/>
        <w:rPr>
          <w:b w:val="1"/>
          <w:bCs w:val="1"/>
          <w:sz w:val="36"/>
          <w:szCs w:val="36"/>
        </w:rPr>
      </w:pPr>
      <w:bookmarkStart w:name="_Toc1322607099" w:id="1535213505"/>
      <w:r w:rsidRPr="54679B78" w:rsidR="00181759">
        <w:rPr>
          <w:b w:val="1"/>
          <w:bCs w:val="1"/>
          <w:sz w:val="36"/>
          <w:szCs w:val="36"/>
        </w:rPr>
        <w:t>Deelvraag 4</w:t>
      </w:r>
      <w:bookmarkEnd w:id="1535213505"/>
    </w:p>
    <w:p w:rsidRPr="00181759" w:rsidR="00B744E8" w:rsidP="54679B78" w:rsidRDefault="00181759" w14:paraId="537D0C9B" w14:textId="77777777">
      <w:pPr>
        <w:pStyle w:val="Kop2"/>
        <w:rPr>
          <w:sz w:val="32"/>
          <w:szCs w:val="32"/>
        </w:rPr>
      </w:pPr>
      <w:bookmarkStart w:name="_Toc2139060692" w:id="1607170550"/>
      <w:r w:rsidRPr="54679B78" w:rsidR="00181759">
        <w:rPr>
          <w:sz w:val="32"/>
          <w:szCs w:val="32"/>
        </w:rPr>
        <w:t>Wat is de beste/meest gebruikte leermethode?</w:t>
      </w:r>
      <w:bookmarkEnd w:id="1607170550"/>
    </w:p>
    <w:p w:rsidR="00BD6578" w:rsidP="54679B78" w:rsidRDefault="00BD6578" w14:paraId="52028D37" w14:textId="0BE63F9A">
      <w:pPr>
        <w:pStyle w:val="Standaard"/>
      </w:pPr>
    </w:p>
    <w:p w:rsidR="00180364" w:rsidP="54679B78" w:rsidRDefault="00180364" w14:paraId="21730690" w14:textId="62CAC68E">
      <w:pPr>
        <w:pStyle w:val="Kop1"/>
        <w:rPr>
          <w:b w:val="1"/>
          <w:bCs w:val="1"/>
          <w:sz w:val="36"/>
          <w:szCs w:val="36"/>
        </w:rPr>
      </w:pPr>
      <w:bookmarkStart w:name="_Toc413189232" w:id="1625289295"/>
      <w:r w:rsidRPr="54679B78" w:rsidR="00180364">
        <w:rPr>
          <w:b w:val="1"/>
          <w:bCs w:val="1"/>
          <w:sz w:val="36"/>
          <w:szCs w:val="36"/>
        </w:rPr>
        <w:t>Proces</w:t>
      </w:r>
      <w:bookmarkEnd w:id="1625289295"/>
    </w:p>
    <w:p w:rsidRPr="0089122E" w:rsidR="0089122E" w:rsidP="0089122E" w:rsidRDefault="0089122E" w14:paraId="4F14DF6B" w14:textId="77777777">
      <w:pPr>
        <w:rPr>
          <w:sz w:val="24"/>
          <w:szCs w:val="24"/>
        </w:rPr>
      </w:pPr>
    </w:p>
    <w:p w:rsidR="00180364" w:rsidP="54679B78" w:rsidRDefault="00180364" w14:paraId="362E74D3" w14:textId="6E422026">
      <w:pPr>
        <w:pStyle w:val="Kop1"/>
        <w:rPr>
          <w:b w:val="1"/>
          <w:bCs w:val="1"/>
          <w:sz w:val="36"/>
          <w:szCs w:val="36"/>
        </w:rPr>
      </w:pPr>
      <w:bookmarkStart w:name="_Toc2081532424" w:id="1705140467"/>
      <w:r w:rsidRPr="54679B78" w:rsidR="70F59AC6">
        <w:rPr>
          <w:b w:val="1"/>
          <w:bCs w:val="1"/>
          <w:sz w:val="36"/>
          <w:szCs w:val="36"/>
        </w:rPr>
        <w:t>Conclusie</w:t>
      </w:r>
      <w:bookmarkEnd w:id="1705140467"/>
    </w:p>
    <w:p w:rsidR="54679B78" w:rsidP="54679B78" w:rsidRDefault="54679B78" w14:paraId="6A63A96B" w14:textId="2594B0B2">
      <w:pPr>
        <w:pStyle w:val="Standaard"/>
      </w:pPr>
    </w:p>
    <w:p w:rsidR="70F59AC6" w:rsidP="54679B78" w:rsidRDefault="70F59AC6" w14:paraId="33FA26CF" w14:textId="505BDE68">
      <w:pPr>
        <w:pStyle w:val="Kop1"/>
        <w:rPr>
          <w:b w:val="1"/>
          <w:bCs w:val="1"/>
          <w:sz w:val="36"/>
          <w:szCs w:val="36"/>
        </w:rPr>
      </w:pPr>
      <w:bookmarkStart w:name="_Toc884617818" w:id="230233274"/>
      <w:r w:rsidRPr="54679B78" w:rsidR="70F59AC6">
        <w:rPr>
          <w:b w:val="1"/>
          <w:bCs w:val="1"/>
          <w:sz w:val="36"/>
          <w:szCs w:val="36"/>
        </w:rPr>
        <w:t>Discussie</w:t>
      </w:r>
      <w:bookmarkEnd w:id="230233274"/>
    </w:p>
    <w:p w:rsidR="54679B78" w:rsidP="54679B78" w:rsidRDefault="54679B78" w14:paraId="474C5AA1" w14:textId="2054C62D">
      <w:pPr>
        <w:pStyle w:val="Standaard"/>
      </w:pPr>
    </w:p>
    <w:p w:rsidR="0713F597" w:rsidP="54679B78" w:rsidRDefault="0713F597" w14:paraId="714E7082" w14:textId="0D007145">
      <w:pPr>
        <w:pStyle w:val="Kop1"/>
        <w:rPr>
          <w:b w:val="1"/>
          <w:bCs w:val="1"/>
          <w:sz w:val="36"/>
          <w:szCs w:val="36"/>
        </w:rPr>
      </w:pPr>
      <w:bookmarkStart w:name="_Toc235797103" w:id="954662263"/>
      <w:r w:rsidRPr="54679B78" w:rsidR="0713F597">
        <w:rPr>
          <w:b w:val="1"/>
          <w:bCs w:val="1"/>
          <w:sz w:val="36"/>
          <w:szCs w:val="36"/>
        </w:rPr>
        <w:t xml:space="preserve">Vragen aan de begeleider (Olivier </w:t>
      </w:r>
      <w:r w:rsidRPr="54679B78" w:rsidR="0713F597">
        <w:rPr>
          <w:b w:val="1"/>
          <w:bCs w:val="1"/>
          <w:sz w:val="36"/>
          <w:szCs w:val="36"/>
        </w:rPr>
        <w:t>Boas</w:t>
      </w:r>
      <w:r w:rsidRPr="54679B78" w:rsidR="0713F597">
        <w:rPr>
          <w:b w:val="1"/>
          <w:bCs w:val="1"/>
          <w:sz w:val="36"/>
          <w:szCs w:val="36"/>
        </w:rPr>
        <w:t>)</w:t>
      </w:r>
      <w:bookmarkEnd w:id="954662263"/>
    </w:p>
    <w:p w:rsidR="4F8A6C63" w:rsidP="54679B78" w:rsidRDefault="4F8A6C63" w14:paraId="19CBD8D7" w14:textId="58470663">
      <w:pPr>
        <w:pStyle w:val="Lijstalinea"/>
        <w:numPr>
          <w:ilvl w:val="0"/>
          <w:numId w:val="23"/>
        </w:numPr>
        <w:rPr>
          <w:sz w:val="24"/>
          <w:szCs w:val="24"/>
        </w:rPr>
      </w:pPr>
      <w:r w:rsidRPr="54679B78" w:rsidR="4F8A6C63">
        <w:rPr>
          <w:sz w:val="24"/>
          <w:szCs w:val="24"/>
        </w:rPr>
        <w:t>Ziet ons verslag er voorlopig oké uit?</w:t>
      </w:r>
    </w:p>
    <w:p w:rsidR="6D16B611" w:rsidP="54679B78" w:rsidRDefault="6D16B611" w14:paraId="3CD9497A" w14:textId="27270FD4">
      <w:pPr>
        <w:pStyle w:val="Lijstalinea"/>
        <w:numPr>
          <w:ilvl w:val="0"/>
          <w:numId w:val="23"/>
        </w:numPr>
        <w:rPr>
          <w:sz w:val="24"/>
          <w:szCs w:val="24"/>
        </w:rPr>
      </w:pPr>
      <w:r w:rsidRPr="54679B78" w:rsidR="6D16B611">
        <w:rPr>
          <w:sz w:val="24"/>
          <w:szCs w:val="24"/>
        </w:rPr>
        <w:t>Wat moeten we precies bij de discussie invullen?</w:t>
      </w:r>
    </w:p>
    <w:p w:rsidR="6D16B611" w:rsidP="54679B78" w:rsidRDefault="6D16B611" w14:paraId="4B6E9B55" w14:textId="067ADDDF">
      <w:pPr>
        <w:pStyle w:val="Lijstalinea"/>
        <w:numPr>
          <w:ilvl w:val="0"/>
          <w:numId w:val="23"/>
        </w:numPr>
        <w:rPr>
          <w:sz w:val="24"/>
          <w:szCs w:val="24"/>
        </w:rPr>
      </w:pPr>
      <w:r w:rsidRPr="54679B78" w:rsidR="6D16B611">
        <w:rPr>
          <w:sz w:val="24"/>
          <w:szCs w:val="24"/>
        </w:rPr>
        <w:t>Is onze hoofdvraag goed of moeten we deze aanpassen? (Inleiding vraag beter?)</w:t>
      </w:r>
    </w:p>
    <w:p w:rsidR="6D16B611" w:rsidP="54679B78" w:rsidRDefault="6D16B611" w14:paraId="2C9B6662" w14:textId="679C08C7">
      <w:pPr>
        <w:pStyle w:val="Lijstalinea"/>
        <w:numPr>
          <w:ilvl w:val="0"/>
          <w:numId w:val="23"/>
        </w:numPr>
        <w:rPr>
          <w:sz w:val="24"/>
          <w:szCs w:val="24"/>
        </w:rPr>
      </w:pPr>
      <w:r w:rsidRPr="54679B78" w:rsidR="6D16B611">
        <w:rPr>
          <w:sz w:val="24"/>
          <w:szCs w:val="24"/>
        </w:rPr>
        <w:t>Wann</w:t>
      </w:r>
      <w:r w:rsidRPr="54679B78" w:rsidR="6D16B611">
        <w:rPr>
          <w:sz w:val="24"/>
          <w:szCs w:val="24"/>
        </w:rPr>
        <w:t>eer beginnen we met integreren in V6?</w:t>
      </w:r>
    </w:p>
    <w:p w:rsidR="6E7DBFEC" w:rsidP="54679B78" w:rsidRDefault="6E7DBFEC" w14:paraId="31FFFE0C" w14:textId="54A9E8C0">
      <w:pPr>
        <w:pStyle w:val="Lijstalinea"/>
        <w:numPr>
          <w:ilvl w:val="0"/>
          <w:numId w:val="23"/>
        </w:numPr>
        <w:rPr>
          <w:sz w:val="24"/>
          <w:szCs w:val="24"/>
        </w:rPr>
      </w:pPr>
      <w:r w:rsidRPr="54679B78" w:rsidR="6E7DBFEC">
        <w:rPr>
          <w:sz w:val="24"/>
          <w:szCs w:val="24"/>
        </w:rPr>
        <w:t>Mogen we gebruik maken van anderen hun code, aangezien vrijwel alle programmeurs dat doen? Hierbij moeten wij het wel zelf snappen.</w:t>
      </w:r>
    </w:p>
    <w:p w:rsidR="6E7DBFEC" w:rsidP="54679B78" w:rsidRDefault="6E7DBFEC" w14:paraId="5C1B9DFE" w14:textId="2A4355CD">
      <w:pPr>
        <w:pStyle w:val="Lijstalinea"/>
        <w:numPr>
          <w:ilvl w:val="0"/>
          <w:numId w:val="23"/>
        </w:numPr>
        <w:rPr>
          <w:sz w:val="24"/>
          <w:szCs w:val="24"/>
        </w:rPr>
      </w:pPr>
      <w:r w:rsidRPr="54679B78" w:rsidR="6E7DBFEC">
        <w:rPr>
          <w:sz w:val="24"/>
          <w:szCs w:val="24"/>
        </w:rPr>
        <w:t>Heeft u nog tips?</w:t>
      </w:r>
    </w:p>
    <w:p w:rsidR="6E7DBFEC" w:rsidP="54679B78" w:rsidRDefault="6E7DBFEC" w14:paraId="715A58A3" w14:textId="44CEF2E7">
      <w:pPr>
        <w:pStyle w:val="Lijstalinea"/>
        <w:numPr>
          <w:ilvl w:val="0"/>
          <w:numId w:val="23"/>
        </w:numPr>
        <w:rPr>
          <w:sz w:val="24"/>
          <w:szCs w:val="24"/>
        </w:rPr>
      </w:pPr>
      <w:r w:rsidRPr="54679B78" w:rsidR="6E7DBFEC">
        <w:rPr>
          <w:sz w:val="24"/>
          <w:szCs w:val="24"/>
        </w:rPr>
        <w:t>...</w:t>
      </w:r>
    </w:p>
    <w:p w:rsidR="00B744E8" w:rsidP="54679B78" w:rsidRDefault="00B744E8" w14:paraId="671F7D4B" w14:textId="54CF77A9">
      <w:pPr>
        <w:pStyle w:val="Kop1"/>
        <w:rPr>
          <w:b w:val="1"/>
          <w:bCs w:val="1"/>
          <w:sz w:val="36"/>
          <w:szCs w:val="36"/>
        </w:rPr>
      </w:pPr>
      <w:bookmarkStart w:name="_Toc169552250" w:id="1225167864"/>
      <w:r w:rsidRPr="54679B78" w:rsidR="00B744E8">
        <w:rPr>
          <w:b w:val="1"/>
          <w:bCs w:val="1"/>
          <w:sz w:val="36"/>
          <w:szCs w:val="36"/>
        </w:rPr>
        <w:t>Bronnen</w:t>
      </w:r>
      <w:bookmarkEnd w:id="1225167864"/>
    </w:p>
    <w:p w:rsidRPr="00DE1AC4" w:rsidR="00B744E8" w:rsidP="54679B78" w:rsidRDefault="00DE1AC4" w14:paraId="3E16A506" w14:textId="65B33EF9">
      <w:pPr>
        <w:pStyle w:val="Kop2"/>
        <w:rPr>
          <w:sz w:val="32"/>
          <w:szCs w:val="32"/>
        </w:rPr>
      </w:pPr>
      <w:bookmarkStart w:name="_Toc1768859221" w:id="1239978451"/>
      <w:r w:rsidRPr="54679B78" w:rsidR="00DE1AC4">
        <w:rPr>
          <w:sz w:val="32"/>
          <w:szCs w:val="32"/>
        </w:rPr>
        <w:t>Artikelen voor het verslag</w:t>
      </w:r>
      <w:bookmarkEnd w:id="1239978451"/>
    </w:p>
    <w:p w:rsidRPr="0042335B" w:rsidR="00B744E8" w:rsidP="00B744E8" w:rsidRDefault="00B744E8" w14:paraId="05C5BDE9" w14:textId="77777777">
      <w:pPr>
        <w:rPr>
          <w:color w:val="000000" w:themeColor="text1"/>
          <w:sz w:val="24"/>
          <w:szCs w:val="24"/>
        </w:rPr>
      </w:pPr>
      <w:r w:rsidRPr="0042335B">
        <w:rPr>
          <w:color w:val="000000" w:themeColor="text1"/>
          <w:sz w:val="24"/>
          <w:szCs w:val="24"/>
        </w:rPr>
        <w:t>AI bij wiskunde olympiade (Engels)</w:t>
      </w:r>
    </w:p>
    <w:p w:rsidR="00B744E8" w:rsidP="00B744E8" w:rsidRDefault="00F22A02" w14:paraId="0E13483F" w14:textId="77777777">
      <w:pPr>
        <w:rPr>
          <w:color w:val="000000" w:themeColor="text1"/>
          <w:sz w:val="24"/>
          <w:szCs w:val="24"/>
        </w:rPr>
      </w:pPr>
      <w:hyperlink r:id="rId9">
        <w:r w:rsidRPr="0042335B" w:rsidR="00B744E8">
          <w:rPr>
            <w:rStyle w:val="Hyperlink"/>
            <w:sz w:val="24"/>
            <w:szCs w:val="24"/>
          </w:rPr>
          <w:t>https://thenextweb.com/news/human-intuition-machine-reasoning-ais-helping-us-solve-giant-math-puzzles-syndication</w:t>
        </w:r>
      </w:hyperlink>
      <w:r w:rsidRPr="0042335B" w:rsidR="00B744E8">
        <w:rPr>
          <w:color w:val="000000" w:themeColor="text1"/>
          <w:sz w:val="24"/>
          <w:szCs w:val="24"/>
        </w:rPr>
        <w:t xml:space="preserve"> </w:t>
      </w:r>
    </w:p>
    <w:p w:rsidR="009F7FAC" w:rsidP="00B744E8" w:rsidRDefault="009F7FAC" w14:paraId="6ED2AD5E" w14:textId="108D3A88">
      <w:pPr>
        <w:rPr>
          <w:color w:val="000000" w:themeColor="text1"/>
          <w:sz w:val="24"/>
          <w:szCs w:val="24"/>
        </w:rPr>
      </w:pPr>
      <w:r>
        <w:rPr>
          <w:color w:val="000000" w:themeColor="text1"/>
          <w:sz w:val="24"/>
          <w:szCs w:val="24"/>
        </w:rPr>
        <w:t>Wat is machine learning</w:t>
      </w:r>
    </w:p>
    <w:p w:rsidR="009F7FAC" w:rsidP="009F7FAC" w:rsidRDefault="00F22A02" w14:paraId="5A258460" w14:textId="77777777">
      <w:pPr>
        <w:rPr>
          <w:sz w:val="24"/>
          <w:szCs w:val="24"/>
        </w:rPr>
      </w:pPr>
      <w:hyperlink w:history="1" r:id="rId10">
        <w:r w:rsidRPr="00CB79C9" w:rsidR="009F7FAC">
          <w:rPr>
            <w:rStyle w:val="Hyperlink"/>
            <w:sz w:val="24"/>
            <w:szCs w:val="24"/>
          </w:rPr>
          <w:t>https://www.sap.com/netherlands/products/artificial-intelligence/what-is-machine-learning.html</w:t>
        </w:r>
      </w:hyperlink>
      <w:r w:rsidR="009F7FAC">
        <w:rPr>
          <w:sz w:val="24"/>
          <w:szCs w:val="24"/>
        </w:rPr>
        <w:t xml:space="preserve"> </w:t>
      </w:r>
    </w:p>
    <w:p w:rsidR="00DE1AC4" w:rsidP="00B744E8" w:rsidRDefault="00DE1AC4" w14:paraId="40C55DA2" w14:textId="77777777">
      <w:pPr>
        <w:rPr>
          <w:color w:val="000000" w:themeColor="text1"/>
          <w:sz w:val="24"/>
          <w:szCs w:val="24"/>
        </w:rPr>
      </w:pPr>
    </w:p>
    <w:p w:rsidRPr="00DE1AC4" w:rsidR="00DE1AC4" w:rsidP="54679B78" w:rsidRDefault="00DE1AC4" w14:paraId="6098F390" w14:textId="6BFB0DF8">
      <w:pPr>
        <w:pStyle w:val="Kop2"/>
        <w:rPr>
          <w:sz w:val="32"/>
          <w:szCs w:val="32"/>
        </w:rPr>
      </w:pPr>
      <w:bookmarkStart w:name="_Toc188270936" w:id="519791033"/>
      <w:r w:rsidRPr="54679B78" w:rsidR="00DE1AC4">
        <w:rPr>
          <w:sz w:val="32"/>
          <w:szCs w:val="32"/>
        </w:rPr>
        <w:t>Artikelen om dingen te leren</w:t>
      </w:r>
      <w:bookmarkEnd w:id="519791033"/>
    </w:p>
    <w:p w:rsidR="00B744E8" w:rsidP="002540F3" w:rsidRDefault="008D22C1" w14:paraId="14C75FFF" w14:textId="77777777">
      <w:pPr>
        <w:rPr>
          <w:sz w:val="24"/>
          <w:szCs w:val="24"/>
        </w:rPr>
      </w:pPr>
      <w:r>
        <w:rPr>
          <w:sz w:val="24"/>
          <w:szCs w:val="24"/>
        </w:rPr>
        <w:t>AI leren via een site</w:t>
      </w:r>
    </w:p>
    <w:p w:rsidR="008D22C1" w:rsidP="002540F3" w:rsidRDefault="00F22A02" w14:paraId="3FBA7B93" w14:textId="77777777">
      <w:pPr>
        <w:rPr>
          <w:sz w:val="24"/>
          <w:szCs w:val="24"/>
        </w:rPr>
      </w:pPr>
      <w:hyperlink r:id="Re547dd4787ed47f9">
        <w:r w:rsidRPr="54679B78" w:rsidR="008D22C1">
          <w:rPr>
            <w:rStyle w:val="Hyperlink"/>
            <w:sz w:val="24"/>
            <w:szCs w:val="24"/>
          </w:rPr>
          <w:t>https://apple.serpentine.ai/education/flappy_bird/lesson_7</w:t>
        </w:r>
      </w:hyperlink>
      <w:r w:rsidRPr="54679B78" w:rsidR="008D22C1">
        <w:rPr>
          <w:sz w:val="24"/>
          <w:szCs w:val="24"/>
        </w:rPr>
        <w:t xml:space="preserve"> </w:t>
      </w:r>
    </w:p>
    <w:p w:rsidR="00B62C3B" w:rsidP="002540F3" w:rsidRDefault="00B62C3B" w14:paraId="0C2DE64F" w14:textId="6BD11981">
      <w:pPr>
        <w:rPr>
          <w:sz w:val="24"/>
          <w:szCs w:val="24"/>
        </w:rPr>
      </w:pPr>
      <w:hyperlink r:id="Rd6094d61b0ea4fc2">
        <w:r w:rsidRPr="54679B78" w:rsidR="40315AE4">
          <w:rPr>
            <w:rStyle w:val="Hyperlink"/>
            <w:sz w:val="24"/>
            <w:szCs w:val="24"/>
          </w:rPr>
          <w:t>https://www.technologyreview.com/2024/01/23/1086944/why-does-ai-being-good-at-math-matter/</w:t>
        </w:r>
      </w:hyperlink>
      <w:r w:rsidRPr="54679B78" w:rsidR="40315AE4">
        <w:rPr>
          <w:sz w:val="24"/>
          <w:szCs w:val="24"/>
        </w:rPr>
        <w:t xml:space="preserve"> </w:t>
      </w:r>
    </w:p>
    <w:p w:rsidR="008D22C1" w:rsidP="002540F3" w:rsidRDefault="008D22C1" w14:paraId="70238A3F" w14:textId="77777777">
      <w:pPr>
        <w:rPr>
          <w:sz w:val="24"/>
          <w:szCs w:val="24"/>
        </w:rPr>
      </w:pPr>
      <w:r>
        <w:rPr>
          <w:sz w:val="24"/>
          <w:szCs w:val="24"/>
        </w:rPr>
        <w:t>Verschillende machine learning soorten (Engels)</w:t>
      </w:r>
    </w:p>
    <w:p w:rsidR="008D22C1" w:rsidP="002540F3" w:rsidRDefault="00F22A02" w14:paraId="1E7B768B" w14:textId="77777777">
      <w:pPr>
        <w:rPr>
          <w:sz w:val="24"/>
          <w:szCs w:val="24"/>
        </w:rPr>
      </w:pPr>
      <w:hyperlink w:history="1" r:id="rId12">
        <w:r w:rsidRPr="00304427" w:rsidR="008D22C1">
          <w:rPr>
            <w:rStyle w:val="Hyperlink"/>
            <w:sz w:val="24"/>
            <w:szCs w:val="24"/>
          </w:rPr>
          <w:t>https://machinelearningmastery.com/types-of-learning-in-machine-learning/</w:t>
        </w:r>
      </w:hyperlink>
      <w:r w:rsidR="008D22C1">
        <w:rPr>
          <w:sz w:val="24"/>
          <w:szCs w:val="24"/>
        </w:rPr>
        <w:t xml:space="preserve"> </w:t>
      </w:r>
    </w:p>
    <w:p w:rsidRPr="009F7FAC" w:rsidR="00115712" w:rsidP="002540F3" w:rsidRDefault="009F7FAC" w14:paraId="017F7C74" w14:textId="60B8FDBA">
      <w:pPr>
        <w:rPr>
          <w:sz w:val="24"/>
          <w:szCs w:val="24"/>
          <w:lang w:val="de-DE"/>
        </w:rPr>
      </w:pPr>
      <w:r w:rsidRPr="009F7FAC">
        <w:rPr>
          <w:sz w:val="24"/>
          <w:szCs w:val="24"/>
          <w:lang w:val="de-DE"/>
        </w:rPr>
        <w:t>M</w:t>
      </w:r>
      <w:r w:rsidRPr="009F7FAC" w:rsidR="00C07CEC">
        <w:rPr>
          <w:sz w:val="24"/>
          <w:szCs w:val="24"/>
          <w:lang w:val="de-DE"/>
        </w:rPr>
        <w:t>achine learning</w:t>
      </w:r>
    </w:p>
    <w:p w:rsidR="009F7FAC" w:rsidP="002540F3" w:rsidRDefault="00F22A02" w14:paraId="7824144B" w14:textId="77777777">
      <w:pPr>
        <w:rPr>
          <w:sz w:val="24"/>
          <w:szCs w:val="24"/>
          <w:lang w:val="de-DE"/>
        </w:rPr>
      </w:pPr>
      <w:hyperlink w:history="1" r:id="rId13">
        <w:r w:rsidRPr="00455C0A" w:rsidR="009F7FAC">
          <w:rPr>
            <w:rStyle w:val="Hyperlink"/>
            <w:sz w:val="24"/>
            <w:szCs w:val="24"/>
            <w:lang w:val="de-DE"/>
          </w:rPr>
          <w:t>https://www.youtube.com/watch?v=wtolixa9XTg</w:t>
        </w:r>
      </w:hyperlink>
      <w:r w:rsidR="009F7FAC">
        <w:rPr>
          <w:sz w:val="24"/>
          <w:szCs w:val="24"/>
          <w:lang w:val="de-DE"/>
        </w:rPr>
        <w:t xml:space="preserve"> </w:t>
      </w:r>
    </w:p>
    <w:p w:rsidRPr="00C23CA0" w:rsidR="008D22C1" w:rsidP="002540F3" w:rsidRDefault="00AB032F" w14:paraId="3D6F8994" w14:textId="67C7D430">
      <w:pPr>
        <w:rPr>
          <w:sz w:val="24"/>
          <w:szCs w:val="24"/>
          <w:lang w:val="en-US"/>
        </w:rPr>
      </w:pPr>
      <w:r w:rsidRPr="005F22E2">
        <w:rPr>
          <w:sz w:val="24"/>
          <w:szCs w:val="24"/>
          <w:lang w:val="en-US"/>
        </w:rPr>
        <w:t>ChatGPT</w:t>
      </w:r>
    </w:p>
    <w:p w:rsidR="00AB032F" w:rsidP="002540F3" w:rsidRDefault="00F22A02" w14:paraId="7AFDC9CB" w14:textId="4231E657">
      <w:pPr>
        <w:rPr>
          <w:sz w:val="24"/>
          <w:szCs w:val="24"/>
          <w:lang w:val="en-US"/>
        </w:rPr>
      </w:pPr>
      <w:hyperlink r:id="R87c93f34837043ac">
        <w:r w:rsidRPr="54679B78" w:rsidR="00AB032F">
          <w:rPr>
            <w:rStyle w:val="Hyperlink"/>
            <w:sz w:val="24"/>
            <w:szCs w:val="24"/>
            <w:lang w:val="en-US"/>
          </w:rPr>
          <w:t>https://chatgpt.com/</w:t>
        </w:r>
      </w:hyperlink>
      <w:r w:rsidRPr="54679B78" w:rsidR="00AB032F">
        <w:rPr>
          <w:sz w:val="24"/>
          <w:szCs w:val="24"/>
          <w:lang w:val="en-US"/>
        </w:rPr>
        <w:t xml:space="preserve"> </w:t>
      </w:r>
      <w:r w:rsidRPr="54679B78" w:rsidR="74B5178C">
        <w:rPr>
          <w:sz w:val="24"/>
          <w:szCs w:val="24"/>
          <w:lang w:val="en-US"/>
        </w:rPr>
        <w:t>(De site zelf)</w:t>
      </w:r>
    </w:p>
    <w:p w:rsidR="002934B0" w:rsidP="002540F3" w:rsidRDefault="00F22A02" w14:paraId="75335CCA" w14:textId="1665115E">
      <w:pPr>
        <w:rPr>
          <w:sz w:val="24"/>
          <w:szCs w:val="24"/>
          <w:lang w:val="en-US"/>
        </w:rPr>
      </w:pPr>
      <w:hyperlink w:history="1" r:id="rId15">
        <w:r w:rsidRPr="00BE2E54" w:rsidR="00BE2E54">
          <w:rPr>
            <w:rStyle w:val="Hyperlink"/>
            <w:lang w:val="en-US"/>
          </w:rPr>
          <w:t>https://chatgpt.com/share/5a6f4d0c-f87c-484b-bd9f-9e413cc537cb</w:t>
        </w:r>
      </w:hyperlink>
      <w:r w:rsidRPr="00BE2E54" w:rsidR="00BE2E54">
        <w:rPr>
          <w:lang w:val="en-US"/>
        </w:rPr>
        <w:t xml:space="preserve"> </w:t>
      </w:r>
      <w:r w:rsidRPr="002934B0" w:rsidR="002934B0">
        <w:rPr>
          <w:sz w:val="24"/>
          <w:szCs w:val="24"/>
          <w:lang w:val="en-US"/>
        </w:rPr>
        <w:t>(</w:t>
      </w:r>
      <w:r w:rsidR="002934B0">
        <w:rPr>
          <w:sz w:val="24"/>
          <w:szCs w:val="24"/>
          <w:lang w:val="en-US"/>
        </w:rPr>
        <w:t>M</w:t>
      </w:r>
      <w:r w:rsidRPr="002934B0" w:rsidR="002934B0">
        <w:rPr>
          <w:sz w:val="24"/>
          <w:szCs w:val="24"/>
          <w:lang w:val="en-US"/>
        </w:rPr>
        <w:t>achine learning)</w:t>
      </w:r>
    </w:p>
    <w:p w:rsidRPr="002934B0" w:rsidR="00B744E8" w:rsidP="002540F3" w:rsidRDefault="00F22A02" w14:paraId="4E7BAEE3" w14:textId="236F34DC">
      <w:pPr>
        <w:rPr>
          <w:sz w:val="24"/>
          <w:szCs w:val="24"/>
          <w:lang w:val="en-US"/>
        </w:rPr>
      </w:pPr>
      <w:hyperlink r:id="R4fa2b2b3c63a4b68">
        <w:r w:rsidRPr="54679B78" w:rsidR="4FCD7CFC">
          <w:rPr>
            <w:rStyle w:val="Hyperlink"/>
            <w:sz w:val="24"/>
            <w:szCs w:val="24"/>
            <w:lang w:val="en-US"/>
          </w:rPr>
          <w:t>https://chatgpt.com/share/e7a5dc43-cca5-4288-b4bb-c217a86a11e5</w:t>
        </w:r>
      </w:hyperlink>
      <w:r w:rsidRPr="54679B78" w:rsidR="4FCD7CFC">
        <w:rPr>
          <w:sz w:val="24"/>
          <w:szCs w:val="24"/>
          <w:lang w:val="en-US"/>
        </w:rPr>
        <w:t xml:space="preserve"> </w:t>
      </w:r>
      <w:r w:rsidRPr="54679B78" w:rsidR="00A76049">
        <w:rPr>
          <w:sz w:val="24"/>
          <w:szCs w:val="24"/>
          <w:lang w:val="en-US"/>
        </w:rPr>
        <w:t>(Roadmap)</w:t>
      </w:r>
    </w:p>
    <w:p w:rsidRPr="00470D5D" w:rsidR="20161DC6" w:rsidP="20161DC6" w:rsidRDefault="009540EC" w14:paraId="79F11DE4" w14:textId="77777777">
      <w:pPr>
        <w:rPr>
          <w:sz w:val="24"/>
          <w:szCs w:val="24"/>
          <w:lang w:val="en-US"/>
        </w:rPr>
      </w:pPr>
      <w:r>
        <w:rPr>
          <w:sz w:val="24"/>
          <w:szCs w:val="24"/>
          <w:lang w:val="en-US"/>
        </w:rPr>
        <w:t>3</w:t>
      </w:r>
      <w:r w:rsidR="00175E7E">
        <w:rPr>
          <w:sz w:val="24"/>
          <w:szCs w:val="24"/>
          <w:lang w:val="en-US"/>
        </w:rPr>
        <w:t>B</w:t>
      </w:r>
      <w:r>
        <w:rPr>
          <w:sz w:val="24"/>
          <w:szCs w:val="24"/>
          <w:lang w:val="en-US"/>
        </w:rPr>
        <w:t>l</w:t>
      </w:r>
      <w:r w:rsidR="00175E7E">
        <w:rPr>
          <w:sz w:val="24"/>
          <w:szCs w:val="24"/>
          <w:lang w:val="en-US"/>
        </w:rPr>
        <w:t>ue</w:t>
      </w:r>
      <w:r>
        <w:rPr>
          <w:sz w:val="24"/>
          <w:szCs w:val="24"/>
          <w:lang w:val="en-US"/>
        </w:rPr>
        <w:t>1</w:t>
      </w:r>
      <w:r w:rsidR="00175E7E">
        <w:rPr>
          <w:sz w:val="24"/>
          <w:szCs w:val="24"/>
          <w:lang w:val="en-US"/>
        </w:rPr>
        <w:t>B</w:t>
      </w:r>
      <w:r>
        <w:rPr>
          <w:sz w:val="24"/>
          <w:szCs w:val="24"/>
          <w:lang w:val="en-US"/>
        </w:rPr>
        <w:t>rown</w:t>
      </w:r>
    </w:p>
    <w:p w:rsidRPr="005F22E2" w:rsidR="00CB0C78" w:rsidP="20161DC6" w:rsidRDefault="00F22A02" w14:paraId="3214B575" w14:textId="33FABAFF">
      <w:pPr>
        <w:rPr>
          <w:sz w:val="24"/>
          <w:szCs w:val="24"/>
          <w:lang w:val="en-US"/>
        </w:rPr>
      </w:pPr>
      <w:hyperlink r:id="R7ea892a8043f4f6e">
        <w:r w:rsidRPr="54679B78" w:rsidR="00CB0C78">
          <w:rPr>
            <w:rStyle w:val="Hyperlink"/>
            <w:sz w:val="24"/>
            <w:szCs w:val="24"/>
            <w:lang w:val="en-US"/>
          </w:rPr>
          <w:t>https://www.youtube.com/watch?v=aircAruvnKk&amp;t=750s</w:t>
        </w:r>
      </w:hyperlink>
      <w:r w:rsidRPr="54679B78" w:rsidR="00CB0C78">
        <w:rPr>
          <w:sz w:val="24"/>
          <w:szCs w:val="24"/>
          <w:lang w:val="en-US"/>
        </w:rPr>
        <w:t xml:space="preserve"> </w:t>
      </w:r>
      <w:r w:rsidRPr="54679B78" w:rsidR="0156037F">
        <w:rPr>
          <w:sz w:val="24"/>
          <w:szCs w:val="24"/>
          <w:lang w:val="en-US"/>
        </w:rPr>
        <w:t>(C</w:t>
      </w:r>
    </w:p>
    <w:p w:rsidRPr="00470D5D" w:rsidR="20161DC6" w:rsidP="20161DC6" w:rsidRDefault="00F22A02" w14:paraId="5F820645" w14:textId="77777777">
      <w:pPr>
        <w:rPr>
          <w:sz w:val="24"/>
          <w:szCs w:val="24"/>
          <w:lang w:val="en-US"/>
        </w:rPr>
      </w:pPr>
      <w:hyperlink w:history="1" r:id="rId18">
        <w:r w:rsidRPr="009025DE" w:rsidR="004A0475">
          <w:rPr>
            <w:rStyle w:val="Hyperlink"/>
            <w:sz w:val="24"/>
            <w:szCs w:val="24"/>
            <w:lang w:val="en-US"/>
          </w:rPr>
          <w:t>https://www.youtube.com/watch?v=IHZwWFHWa-w</w:t>
        </w:r>
      </w:hyperlink>
      <w:r w:rsidR="004A0475">
        <w:rPr>
          <w:sz w:val="24"/>
          <w:szCs w:val="24"/>
          <w:lang w:val="en-US"/>
        </w:rPr>
        <w:t xml:space="preserve"> </w:t>
      </w:r>
    </w:p>
    <w:p w:rsidRPr="005F22E2" w:rsidR="006775FF" w:rsidP="20161DC6" w:rsidRDefault="00F22A02" w14:paraId="1A376AD2" w14:textId="77777777">
      <w:pPr>
        <w:rPr>
          <w:sz w:val="24"/>
          <w:szCs w:val="24"/>
          <w:lang w:val="en-US"/>
        </w:rPr>
      </w:pPr>
      <w:hyperlink w:history="1" r:id="rId19">
        <w:r w:rsidRPr="009025DE" w:rsidR="00DE3741">
          <w:rPr>
            <w:rStyle w:val="Hyperlink"/>
            <w:sz w:val="24"/>
            <w:szCs w:val="24"/>
            <w:lang w:val="en-US"/>
          </w:rPr>
          <w:t>https://www.youtube.com/watch?v=Ilg3gGewQ5U</w:t>
        </w:r>
      </w:hyperlink>
      <w:r w:rsidR="00DE3741">
        <w:rPr>
          <w:sz w:val="24"/>
          <w:szCs w:val="24"/>
          <w:lang w:val="en-US"/>
        </w:rPr>
        <w:t xml:space="preserve"> </w:t>
      </w:r>
    </w:p>
    <w:p w:rsidRPr="005F22E2" w:rsidR="00AE40C0" w:rsidP="20161DC6" w:rsidRDefault="00F22A02" w14:paraId="5B09C764" w14:textId="77777777">
      <w:pPr>
        <w:rPr>
          <w:sz w:val="24"/>
          <w:szCs w:val="24"/>
          <w:lang w:val="en-US"/>
        </w:rPr>
      </w:pPr>
      <w:hyperlink w:history="1" r:id="rId20">
        <w:r w:rsidRPr="00280580" w:rsidR="00AE40C0">
          <w:rPr>
            <w:rStyle w:val="Hyperlink"/>
            <w:sz w:val="24"/>
            <w:szCs w:val="24"/>
            <w:lang w:val="en-US"/>
          </w:rPr>
          <w:t>https://www.youtube.com/watch?v=tIeHLnjs5U8</w:t>
        </w:r>
      </w:hyperlink>
      <w:r w:rsidR="00AE40C0">
        <w:rPr>
          <w:sz w:val="24"/>
          <w:szCs w:val="24"/>
          <w:lang w:val="en-US"/>
        </w:rPr>
        <w:t xml:space="preserve"> </w:t>
      </w:r>
    </w:p>
    <w:p w:rsidRPr="005F22E2" w:rsidR="004B7DD8" w:rsidP="20161DC6" w:rsidRDefault="00F22A02" w14:paraId="21331DA6" w14:textId="77777777">
      <w:pPr>
        <w:rPr>
          <w:sz w:val="24"/>
          <w:szCs w:val="24"/>
          <w:lang w:val="en-US"/>
        </w:rPr>
      </w:pPr>
      <w:hyperlink w:history="1" r:id="rId21">
        <w:r w:rsidRPr="00280580" w:rsidR="0074639B">
          <w:rPr>
            <w:rStyle w:val="Hyperlink"/>
            <w:sz w:val="24"/>
            <w:szCs w:val="24"/>
            <w:lang w:val="en-US"/>
          </w:rPr>
          <w:t>https://www.youtube.com/watch?v=wjZofJX0v4M</w:t>
        </w:r>
      </w:hyperlink>
      <w:r w:rsidR="0074639B">
        <w:rPr>
          <w:sz w:val="24"/>
          <w:szCs w:val="24"/>
          <w:lang w:val="en-US"/>
        </w:rPr>
        <w:t xml:space="preserve"> </w:t>
      </w:r>
    </w:p>
    <w:p w:rsidRPr="00470D5D" w:rsidR="20161DC6" w:rsidP="20161DC6" w:rsidRDefault="00F22A02" w14:paraId="4105265F" w14:textId="77777777">
      <w:pPr>
        <w:rPr>
          <w:sz w:val="24"/>
          <w:szCs w:val="24"/>
          <w:lang w:val="en-US"/>
        </w:rPr>
      </w:pPr>
      <w:hyperlink w:history="1" r:id="Reb690307b93d4895">
        <w:r w:rsidRPr="00280580" w:rsidR="00AE76F0">
          <w:rPr>
            <w:rStyle w:val="Hyperlink"/>
            <w:sz w:val="24"/>
            <w:szCs w:val="24"/>
            <w:lang w:val="en-US"/>
          </w:rPr>
          <w:t>https://www.youtube.com/watch?v=eMlx5fFNoYc</w:t>
        </w:r>
      </w:hyperlink>
      <w:ins w:author="Microsoft Word" w:date="2024-07-02T14:05:00Z" w16du:dateUtc="2024-07-02T12:05:00Z" w:id="1750896177">
        <w:r w:rsidRPr="54679B78" w:rsidR="00AE76F0">
          <w:rPr>
            <w:sz w:val="24"/>
            <w:szCs w:val="24"/>
            <w:lang w:val="en-US"/>
          </w:rPr>
          <w:t xml:space="preserve"> </w:t>
        </w:r>
        <w:r w:rsidDel="004731D5" w:rsidR="00175E7E">
          <w:rPr>
            <w:sz w:val="24"/>
            <w:szCs w:val="24"/>
            <w:lang w:val="en-US"/>
          </w:rPr>
        </w:r>
      </w:ins>
    </w:p>
    <w:p w:rsidR="00C0433E" w:rsidP="20161DC6" w:rsidRDefault="008838D2" w14:paraId="7D9DE5C5" w14:textId="6896D0C6">
      <w:pPr>
        <w:rPr>
          <w:sz w:val="24"/>
          <w:szCs w:val="24"/>
          <w:lang w:val="en-US"/>
        </w:rPr>
      </w:pPr>
      <w:r>
        <w:rPr>
          <w:sz w:val="24"/>
          <w:szCs w:val="24"/>
          <w:lang w:val="en-US"/>
        </w:rPr>
        <w:t>Database video’s</w:t>
      </w:r>
    </w:p>
    <w:p w:rsidR="008838D2" w:rsidP="20161DC6" w:rsidRDefault="00F22A02" w14:paraId="74AF1A8C" w14:textId="305802B9">
      <w:pPr>
        <w:rPr>
          <w:sz w:val="24"/>
          <w:szCs w:val="24"/>
          <w:lang w:val="en-US"/>
        </w:rPr>
      </w:pPr>
      <w:hyperlink w:history="1" r:id="rId23">
        <w:r w:rsidRPr="0091259F" w:rsidR="008838D2">
          <w:rPr>
            <w:rStyle w:val="Hyperlink"/>
            <w:sz w:val="24"/>
            <w:szCs w:val="24"/>
            <w:lang w:val="en-US"/>
          </w:rPr>
          <w:t>https://www.youtube.com/watch?v=QY4bVNL_yrI</w:t>
        </w:r>
      </w:hyperlink>
      <w:r w:rsidRPr="0091259F" w:rsidR="008838D2">
        <w:rPr>
          <w:sz w:val="24"/>
          <w:szCs w:val="24"/>
          <w:lang w:val="en-US"/>
        </w:rPr>
        <w:t xml:space="preserve"> </w:t>
      </w:r>
      <w:r w:rsidRPr="0091259F" w:rsidR="0091259F">
        <w:rPr>
          <w:sz w:val="24"/>
          <w:szCs w:val="24"/>
          <w:lang w:val="en-US"/>
        </w:rPr>
        <w:t>(SQL</w:t>
      </w:r>
      <w:r w:rsidR="0091259F">
        <w:rPr>
          <w:sz w:val="24"/>
          <w:szCs w:val="24"/>
          <w:lang w:val="en-US"/>
        </w:rPr>
        <w:t>)</w:t>
      </w:r>
    </w:p>
    <w:p w:rsidRPr="00C23CA0" w:rsidR="00A71AB8" w:rsidP="20161DC6" w:rsidRDefault="00B62C3B" w14:paraId="51350BB4" w14:textId="59CA54D3">
      <w:pPr>
        <w:rPr>
          <w:sz w:val="24"/>
          <w:szCs w:val="24"/>
        </w:rPr>
      </w:pPr>
      <w:r w:rsidRPr="54679B78" w:rsidR="70107671">
        <w:rPr>
          <w:sz w:val="24"/>
          <w:szCs w:val="24"/>
        </w:rPr>
        <w:t>Websi</w:t>
      </w:r>
      <w:r w:rsidRPr="54679B78" w:rsidR="70107671">
        <w:rPr>
          <w:sz w:val="24"/>
          <w:szCs w:val="24"/>
        </w:rPr>
        <w:t>tevideo’s</w:t>
      </w:r>
    </w:p>
    <w:p w:rsidR="00A40BC5" w:rsidP="20161DC6" w:rsidRDefault="00F22A02" w14:paraId="3FEC24B9" w14:textId="24353959">
      <w:pPr>
        <w:rPr>
          <w:sz w:val="24"/>
          <w:szCs w:val="24"/>
        </w:rPr>
      </w:pPr>
      <w:hyperlink w:history="1" r:id="rId24">
        <w:r w:rsidRPr="00A40BC5" w:rsidR="00A40BC5">
          <w:rPr>
            <w:rStyle w:val="Hyperlink"/>
            <w:sz w:val="24"/>
            <w:szCs w:val="24"/>
          </w:rPr>
          <w:t>https://youtu.be/LTPGyaEyTI4?feature=shared</w:t>
        </w:r>
      </w:hyperlink>
      <w:r w:rsidRPr="00A40BC5" w:rsidR="00A40BC5">
        <w:rPr>
          <w:sz w:val="24"/>
          <w:szCs w:val="24"/>
        </w:rPr>
        <w:t xml:space="preserve"> (Login form maken</w:t>
      </w:r>
      <w:r w:rsidR="00A40BC5">
        <w:rPr>
          <w:sz w:val="24"/>
          <w:szCs w:val="24"/>
        </w:rPr>
        <w:t>)</w:t>
      </w:r>
    </w:p>
    <w:p w:rsidRPr="00B62C3B" w:rsidR="00B62C3B" w:rsidP="20161DC6" w:rsidRDefault="00F22A02" w14:paraId="03DC0496" w14:textId="2BFA3289">
      <w:pPr>
        <w:rPr>
          <w:sz w:val="24"/>
          <w:szCs w:val="24"/>
        </w:rPr>
      </w:pPr>
      <w:hyperlink r:id="Rb618dd964790433e">
        <w:r w:rsidRPr="54679B78" w:rsidR="00B62C3B">
          <w:rPr>
            <w:rStyle w:val="Hyperlink"/>
            <w:sz w:val="24"/>
            <w:szCs w:val="24"/>
          </w:rPr>
          <w:t>https://www.youtube.com/watch?v=dam0GPOAvVI</w:t>
        </w:r>
      </w:hyperlink>
      <w:r w:rsidRPr="54679B78" w:rsidR="00B62C3B">
        <w:rPr>
          <w:sz w:val="24"/>
          <w:szCs w:val="24"/>
        </w:rPr>
        <w:t xml:space="preserve"> (Backend leren</w:t>
      </w:r>
      <w:r w:rsidRPr="54679B78" w:rsidR="00B62C3B">
        <w:rPr>
          <w:sz w:val="24"/>
          <w:szCs w:val="24"/>
        </w:rPr>
        <w:t>)</w:t>
      </w:r>
    </w:p>
    <w:p w:rsidR="748E9AF6" w:rsidP="54679B78" w:rsidRDefault="748E9AF6" w14:paraId="6521992D" w14:textId="74113240">
      <w:pPr>
        <w:rPr>
          <w:sz w:val="24"/>
          <w:szCs w:val="24"/>
        </w:rPr>
      </w:pPr>
      <w:r w:rsidRPr="54679B78" w:rsidR="748E9AF6">
        <w:rPr>
          <w:sz w:val="24"/>
          <w:szCs w:val="24"/>
        </w:rPr>
        <w:t>Websit</w:t>
      </w:r>
      <w:r w:rsidRPr="54679B78" w:rsidR="748E9AF6">
        <w:rPr>
          <w:sz w:val="24"/>
          <w:szCs w:val="24"/>
        </w:rPr>
        <w:t>ehulp</w:t>
      </w:r>
    </w:p>
    <w:p w:rsidR="748E9AF6" w:rsidP="54679B78" w:rsidRDefault="748E9AF6" w14:paraId="6CEE9822" w14:textId="4649F3D6">
      <w:pPr>
        <w:rPr>
          <w:sz w:val="24"/>
          <w:szCs w:val="24"/>
        </w:rPr>
      </w:pPr>
      <w:hyperlink r:id="R63ae932cab214040">
        <w:r w:rsidRPr="54679B78" w:rsidR="748E9AF6">
          <w:rPr>
            <w:rStyle w:val="Hyperlink"/>
            <w:sz w:val="24"/>
            <w:szCs w:val="24"/>
          </w:rPr>
          <w:t>https://getbootstrap.com/docs/5.3/getting-started/introduction/</w:t>
        </w:r>
      </w:hyperlink>
      <w:r w:rsidRPr="54679B78" w:rsidR="748E9AF6">
        <w:rPr>
          <w:sz w:val="24"/>
          <w:szCs w:val="24"/>
        </w:rPr>
        <w:t xml:space="preserve"> </w:t>
      </w:r>
      <w:r w:rsidRPr="54679B78" w:rsidR="28AB0604">
        <w:rPr>
          <w:sz w:val="24"/>
          <w:szCs w:val="24"/>
        </w:rPr>
        <w:t>(Bootstrap)</w:t>
      </w:r>
    </w:p>
    <w:p w:rsidRPr="00B62C3B" w:rsidR="00A40BC5" w:rsidP="20161DC6" w:rsidRDefault="00A40BC5" w14:paraId="14E0AE51" w14:textId="77777777">
      <w:pPr>
        <w:rPr>
          <w:sz w:val="24"/>
          <w:szCs w:val="24"/>
        </w:rPr>
      </w:pPr>
    </w:p>
    <w:p w:rsidRPr="00B62C3B" w:rsidR="00A40BC5" w:rsidP="20161DC6" w:rsidRDefault="00A40BC5" w14:paraId="3BA976A4" w14:textId="77777777">
      <w:pPr>
        <w:rPr>
          <w:sz w:val="24"/>
          <w:szCs w:val="24"/>
        </w:rPr>
      </w:pPr>
    </w:p>
    <w:p w:rsidRPr="00B62C3B" w:rsidR="00A40BC5" w:rsidP="20161DC6" w:rsidRDefault="00A40BC5" w14:paraId="05AD7E9C" w14:textId="77777777">
      <w:pPr>
        <w:rPr>
          <w:sz w:val="24"/>
          <w:szCs w:val="24"/>
        </w:rPr>
      </w:pPr>
    </w:p>
    <w:p w:rsidRPr="00B62C3B" w:rsidR="00A40BC5" w:rsidP="20161DC6" w:rsidRDefault="00A40BC5" w14:paraId="27969576" w14:textId="77777777">
      <w:pPr>
        <w:rPr>
          <w:sz w:val="24"/>
          <w:szCs w:val="24"/>
        </w:rPr>
      </w:pPr>
    </w:p>
    <w:p w:rsidRPr="00A40BC5" w:rsidR="20161DC6" w:rsidP="00175E7E" w:rsidRDefault="009B590C" w14:paraId="2D84BFE9" w14:textId="77777777">
      <w:pPr>
        <w:pStyle w:val="Kop1"/>
        <w:rPr>
          <w:b w:val="1"/>
          <w:bCs w:val="1"/>
          <w:lang w:val="de-DE"/>
        </w:rPr>
      </w:pPr>
      <w:bookmarkStart w:name="_Toc1240947384" w:id="1277091382"/>
      <w:r w:rsidRPr="001D3168">
        <w:rPr>
          <w:b/>
          <w:bCs/>
          <w:noProof/>
        </w:rPr>
        <w:lastRenderedPageBreak/>
        <w:drawing>
          <wp:anchor distT="0" distB="0" distL="114300" distR="114300" simplePos="0" relativeHeight="251658241" behindDoc="0" locked="0" layoutInCell="1" allowOverlap="1" wp14:anchorId="0E49BBC1" wp14:editId="3DB48F57">
            <wp:simplePos x="0" y="0"/>
            <wp:positionH relativeFrom="margin">
              <wp:align>left</wp:align>
            </wp:positionH>
            <wp:positionV relativeFrom="paragraph">
              <wp:posOffset>395605</wp:posOffset>
            </wp:positionV>
            <wp:extent cx="6129655" cy="3881120"/>
            <wp:effectExtent l="0" t="0" r="4445" b="5080"/>
            <wp:wrapTopAndBottom/>
            <wp:docPr id="109343731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9655" cy="3881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0BC5" w:rsidR="00175E7E">
        <w:rPr>
          <w:b w:val="1"/>
          <w:bCs w:val="1"/>
          <w:lang w:val="de-DE"/>
        </w:rPr>
        <w:t>Bijlagen</w:t>
      </w:r>
      <w:bookmarkEnd w:id="1277091382"/>
    </w:p>
    <w:p w:rsidRPr="00A40BC5" w:rsidR="00175E7E" w:rsidP="00175E7E" w:rsidRDefault="00175E7E" w14:paraId="58C32589" w14:textId="77777777">
      <w:pPr>
        <w:rPr>
          <w:lang w:val="de-DE"/>
        </w:rPr>
      </w:pPr>
    </w:p>
    <w:sectPr w:rsidRPr="00A40BC5" w:rsidR="00175E7E" w:rsidSect="00343D2F">
      <w:footerReference w:type="default" r:id="rId27"/>
      <w:pgSz w:w="11906" w:h="16838" w:orient="portrait"/>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1D3168" w:rsidR="005C71BD" w:rsidP="00343D2F" w:rsidRDefault="005C71BD" w14:paraId="3A7C9B01" w14:textId="77777777">
      <w:pPr>
        <w:spacing w:after="0" w:line="240" w:lineRule="auto"/>
      </w:pPr>
      <w:r w:rsidRPr="001D3168">
        <w:separator/>
      </w:r>
    </w:p>
  </w:endnote>
  <w:endnote w:type="continuationSeparator" w:id="0">
    <w:p w:rsidRPr="001D3168" w:rsidR="005C71BD" w:rsidP="00343D2F" w:rsidRDefault="005C71BD" w14:paraId="6AEFFC9F" w14:textId="77777777">
      <w:pPr>
        <w:spacing w:after="0" w:line="240" w:lineRule="auto"/>
      </w:pPr>
      <w:r w:rsidRPr="001D3168">
        <w:continuationSeparator/>
      </w:r>
    </w:p>
  </w:endnote>
  <w:endnote w:type="continuationNotice" w:id="1">
    <w:p w:rsidRPr="001D3168" w:rsidR="005C71BD" w:rsidRDefault="005C71BD" w14:paraId="156EC32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9558405"/>
      <w:docPartObj>
        <w:docPartGallery w:val="Page Numbers (Bottom of Page)"/>
        <w:docPartUnique/>
      </w:docPartObj>
    </w:sdtPr>
    <w:sdtEndPr/>
    <w:sdtContent>
      <w:p w:rsidRPr="001D3168" w:rsidR="00343D2F" w:rsidRDefault="00343D2F" w14:paraId="0B4BFD63" w14:textId="77777777">
        <w:pPr>
          <w:pStyle w:val="Voettekst"/>
          <w:jc w:val="right"/>
        </w:pPr>
        <w:r w:rsidRPr="001D3168">
          <w:fldChar w:fldCharType="begin"/>
        </w:r>
        <w:r w:rsidRPr="001D3168">
          <w:instrText>PAGE   \* MERGEFORMAT</w:instrText>
        </w:r>
        <w:r w:rsidRPr="001D3168">
          <w:fldChar w:fldCharType="separate"/>
        </w:r>
        <w:r w:rsidRPr="001D3168">
          <w:t>2</w:t>
        </w:r>
        <w:r w:rsidRPr="001D3168">
          <w:fldChar w:fldCharType="end"/>
        </w:r>
      </w:p>
    </w:sdtContent>
  </w:sdt>
  <w:p w:rsidRPr="001D3168" w:rsidR="00343D2F" w:rsidRDefault="00343D2F" w14:paraId="7D448552"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1D3168" w:rsidR="005C71BD" w:rsidP="00343D2F" w:rsidRDefault="005C71BD" w14:paraId="4F2D93F9" w14:textId="77777777">
      <w:pPr>
        <w:spacing w:after="0" w:line="240" w:lineRule="auto"/>
      </w:pPr>
      <w:r w:rsidRPr="001D3168">
        <w:separator/>
      </w:r>
    </w:p>
  </w:footnote>
  <w:footnote w:type="continuationSeparator" w:id="0">
    <w:p w:rsidRPr="001D3168" w:rsidR="005C71BD" w:rsidP="00343D2F" w:rsidRDefault="005C71BD" w14:paraId="6BC5E350" w14:textId="77777777">
      <w:pPr>
        <w:spacing w:after="0" w:line="240" w:lineRule="auto"/>
      </w:pPr>
      <w:r w:rsidRPr="001D3168">
        <w:continuationSeparator/>
      </w:r>
    </w:p>
  </w:footnote>
  <w:footnote w:type="continuationNotice" w:id="1">
    <w:p w:rsidRPr="001D3168" w:rsidR="005C71BD" w:rsidRDefault="005C71BD" w14:paraId="3BCEF08A" w14:textId="77777777">
      <w:pPr>
        <w:spacing w:after="0" w:line="240" w:lineRule="auto"/>
      </w:pPr>
    </w:p>
  </w:footnote>
</w:footnotes>
</file>

<file path=word/intelligence2.xml><?xml version="1.0" encoding="utf-8"?>
<int2:intelligence xmlns:int2="http://schemas.microsoft.com/office/intelligence/2020/intelligence">
  <int2:observations>
    <int2:bookmark int2:bookmarkName="_Int_n9gPddYY" int2:invalidationBookmarkName="" int2:hashCode="SVJlJg9bbVueoI" int2:id="j6Pnd3hY">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2">
    <w:nsid w:val="6860fc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74d32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18b1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4ab1a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7D5CEE1"/>
    <w:multiLevelType w:val="hybridMultilevel"/>
    <w:tmpl w:val="FFFFFFFF"/>
    <w:lvl w:ilvl="0" w:tplc="B35A1C9E">
      <w:start w:val="1"/>
      <w:numFmt w:val="bullet"/>
      <w:lvlText w:val=""/>
      <w:lvlJc w:val="left"/>
      <w:pPr>
        <w:ind w:left="720" w:hanging="360"/>
      </w:pPr>
      <w:rPr>
        <w:rFonts w:hint="default" w:ascii="Symbol" w:hAnsi="Symbol"/>
      </w:rPr>
    </w:lvl>
    <w:lvl w:ilvl="1" w:tplc="3128274C">
      <w:start w:val="1"/>
      <w:numFmt w:val="bullet"/>
      <w:lvlText w:val="o"/>
      <w:lvlJc w:val="left"/>
      <w:pPr>
        <w:ind w:left="1440" w:hanging="360"/>
      </w:pPr>
      <w:rPr>
        <w:rFonts w:hint="default" w:ascii="Courier New" w:hAnsi="Courier New"/>
      </w:rPr>
    </w:lvl>
    <w:lvl w:ilvl="2" w:tplc="EF1C9264">
      <w:start w:val="1"/>
      <w:numFmt w:val="bullet"/>
      <w:lvlText w:val=""/>
      <w:lvlJc w:val="left"/>
      <w:pPr>
        <w:ind w:left="2160" w:hanging="360"/>
      </w:pPr>
      <w:rPr>
        <w:rFonts w:hint="default" w:ascii="Wingdings" w:hAnsi="Wingdings"/>
      </w:rPr>
    </w:lvl>
    <w:lvl w:ilvl="3" w:tplc="79EA81A0">
      <w:start w:val="1"/>
      <w:numFmt w:val="bullet"/>
      <w:lvlText w:val=""/>
      <w:lvlJc w:val="left"/>
      <w:pPr>
        <w:ind w:left="2880" w:hanging="360"/>
      </w:pPr>
      <w:rPr>
        <w:rFonts w:hint="default" w:ascii="Symbol" w:hAnsi="Symbol"/>
      </w:rPr>
    </w:lvl>
    <w:lvl w:ilvl="4" w:tplc="6A803208">
      <w:start w:val="1"/>
      <w:numFmt w:val="bullet"/>
      <w:lvlText w:val="o"/>
      <w:lvlJc w:val="left"/>
      <w:pPr>
        <w:ind w:left="3600" w:hanging="360"/>
      </w:pPr>
      <w:rPr>
        <w:rFonts w:hint="default" w:ascii="Courier New" w:hAnsi="Courier New"/>
      </w:rPr>
    </w:lvl>
    <w:lvl w:ilvl="5" w:tplc="CD26A968">
      <w:start w:val="1"/>
      <w:numFmt w:val="bullet"/>
      <w:lvlText w:val=""/>
      <w:lvlJc w:val="left"/>
      <w:pPr>
        <w:ind w:left="4320" w:hanging="360"/>
      </w:pPr>
      <w:rPr>
        <w:rFonts w:hint="default" w:ascii="Wingdings" w:hAnsi="Wingdings"/>
      </w:rPr>
    </w:lvl>
    <w:lvl w:ilvl="6" w:tplc="9A589B7E">
      <w:start w:val="1"/>
      <w:numFmt w:val="bullet"/>
      <w:lvlText w:val=""/>
      <w:lvlJc w:val="left"/>
      <w:pPr>
        <w:ind w:left="5040" w:hanging="360"/>
      </w:pPr>
      <w:rPr>
        <w:rFonts w:hint="default" w:ascii="Symbol" w:hAnsi="Symbol"/>
      </w:rPr>
    </w:lvl>
    <w:lvl w:ilvl="7" w:tplc="AACAA69E">
      <w:start w:val="1"/>
      <w:numFmt w:val="bullet"/>
      <w:lvlText w:val="o"/>
      <w:lvlJc w:val="left"/>
      <w:pPr>
        <w:ind w:left="5760" w:hanging="360"/>
      </w:pPr>
      <w:rPr>
        <w:rFonts w:hint="default" w:ascii="Courier New" w:hAnsi="Courier New"/>
      </w:rPr>
    </w:lvl>
    <w:lvl w:ilvl="8" w:tplc="781E8130">
      <w:start w:val="1"/>
      <w:numFmt w:val="bullet"/>
      <w:lvlText w:val=""/>
      <w:lvlJc w:val="left"/>
      <w:pPr>
        <w:ind w:left="6480" w:hanging="360"/>
      </w:pPr>
      <w:rPr>
        <w:rFonts w:hint="default" w:ascii="Wingdings" w:hAnsi="Wingdings"/>
      </w:rPr>
    </w:lvl>
  </w:abstractNum>
  <w:abstractNum w:abstractNumId="1" w15:restartNumberingAfterBreak="0">
    <w:nsid w:val="252D325E"/>
    <w:multiLevelType w:val="hybridMultilevel"/>
    <w:tmpl w:val="FFFFFFFF"/>
    <w:lvl w:ilvl="0" w:tplc="D536FDC0">
      <w:start w:val="1"/>
      <w:numFmt w:val="decimal"/>
      <w:lvlText w:val="%1."/>
      <w:lvlJc w:val="left"/>
      <w:pPr>
        <w:ind w:left="720" w:hanging="360"/>
      </w:pPr>
    </w:lvl>
    <w:lvl w:ilvl="1" w:tplc="754C86DA">
      <w:start w:val="1"/>
      <w:numFmt w:val="lowerLetter"/>
      <w:lvlText w:val="%2."/>
      <w:lvlJc w:val="left"/>
      <w:pPr>
        <w:ind w:left="1440" w:hanging="360"/>
      </w:pPr>
    </w:lvl>
    <w:lvl w:ilvl="2" w:tplc="E5CEB460">
      <w:start w:val="1"/>
      <w:numFmt w:val="lowerRoman"/>
      <w:lvlText w:val="%3."/>
      <w:lvlJc w:val="right"/>
      <w:pPr>
        <w:ind w:left="2160" w:hanging="180"/>
      </w:pPr>
    </w:lvl>
    <w:lvl w:ilvl="3" w:tplc="3AEA7020">
      <w:start w:val="1"/>
      <w:numFmt w:val="decimal"/>
      <w:lvlText w:val="%4."/>
      <w:lvlJc w:val="left"/>
      <w:pPr>
        <w:ind w:left="2880" w:hanging="360"/>
      </w:pPr>
    </w:lvl>
    <w:lvl w:ilvl="4" w:tplc="E3E8EA56">
      <w:start w:val="1"/>
      <w:numFmt w:val="lowerLetter"/>
      <w:lvlText w:val="%5."/>
      <w:lvlJc w:val="left"/>
      <w:pPr>
        <w:ind w:left="3600" w:hanging="360"/>
      </w:pPr>
    </w:lvl>
    <w:lvl w:ilvl="5" w:tplc="A7447042">
      <w:start w:val="1"/>
      <w:numFmt w:val="lowerRoman"/>
      <w:lvlText w:val="%6."/>
      <w:lvlJc w:val="right"/>
      <w:pPr>
        <w:ind w:left="4320" w:hanging="180"/>
      </w:pPr>
    </w:lvl>
    <w:lvl w:ilvl="6" w:tplc="366AFB10">
      <w:start w:val="1"/>
      <w:numFmt w:val="decimal"/>
      <w:lvlText w:val="%7."/>
      <w:lvlJc w:val="left"/>
      <w:pPr>
        <w:ind w:left="5040" w:hanging="360"/>
      </w:pPr>
    </w:lvl>
    <w:lvl w:ilvl="7" w:tplc="303E36A0">
      <w:start w:val="1"/>
      <w:numFmt w:val="lowerLetter"/>
      <w:lvlText w:val="%8."/>
      <w:lvlJc w:val="left"/>
      <w:pPr>
        <w:ind w:left="5760" w:hanging="360"/>
      </w:pPr>
    </w:lvl>
    <w:lvl w:ilvl="8" w:tplc="E1B2268A">
      <w:start w:val="1"/>
      <w:numFmt w:val="lowerRoman"/>
      <w:lvlText w:val="%9."/>
      <w:lvlJc w:val="right"/>
      <w:pPr>
        <w:ind w:left="6480" w:hanging="180"/>
      </w:pPr>
    </w:lvl>
  </w:abstractNum>
  <w:abstractNum w:abstractNumId="2" w15:restartNumberingAfterBreak="0">
    <w:nsid w:val="28B025CF"/>
    <w:multiLevelType w:val="hybridMultilevel"/>
    <w:tmpl w:val="814483C4"/>
    <w:lvl w:ilvl="0" w:tplc="04130009">
      <w:start w:val="1"/>
      <w:numFmt w:val="bullet"/>
      <w:lvlText w:val=""/>
      <w:lvlJc w:val="left"/>
      <w:pPr>
        <w:ind w:left="720" w:hanging="360"/>
      </w:pPr>
      <w:rPr>
        <w:rFonts w:hint="default" w:ascii="Wingdings" w:hAnsi="Wingdings"/>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3A6F6BFF"/>
    <w:multiLevelType w:val="hybridMultilevel"/>
    <w:tmpl w:val="B4D60B2C"/>
    <w:lvl w:ilvl="0" w:tplc="04130009">
      <w:start w:val="1"/>
      <w:numFmt w:val="bullet"/>
      <w:lvlText w:val=""/>
      <w:lvlJc w:val="left"/>
      <w:pPr>
        <w:ind w:left="720" w:hanging="360"/>
      </w:pPr>
      <w:rPr>
        <w:rFonts w:hint="default" w:ascii="Wingdings" w:hAnsi="Wingdings"/>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41824DA8"/>
    <w:multiLevelType w:val="hybridMultilevel"/>
    <w:tmpl w:val="F580F532"/>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5" w15:restartNumberingAfterBreak="0">
    <w:nsid w:val="492E38F2"/>
    <w:multiLevelType w:val="hybridMultilevel"/>
    <w:tmpl w:val="A350DA96"/>
    <w:lvl w:ilvl="0" w:tplc="20000009">
      <w:start w:val="1"/>
      <w:numFmt w:val="bullet"/>
      <w:lvlText w:val=""/>
      <w:lvlJc w:val="left"/>
      <w:pPr>
        <w:ind w:left="720" w:hanging="360"/>
      </w:pPr>
      <w:rPr>
        <w:rFonts w:hint="default" w:ascii="Wingdings" w:hAnsi="Wingdings"/>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6" w15:restartNumberingAfterBreak="0">
    <w:nsid w:val="4DD10D47"/>
    <w:multiLevelType w:val="hybridMultilevel"/>
    <w:tmpl w:val="4314BC28"/>
    <w:lvl w:ilvl="0" w:tplc="04130009">
      <w:start w:val="1"/>
      <w:numFmt w:val="bullet"/>
      <w:lvlText w:val=""/>
      <w:lvlJc w:val="left"/>
      <w:pPr>
        <w:ind w:left="720" w:hanging="360"/>
      </w:pPr>
      <w:rPr>
        <w:rFonts w:hint="default" w:ascii="Wingdings" w:hAnsi="Wingdings"/>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53314CB4"/>
    <w:multiLevelType w:val="hybridMultilevel"/>
    <w:tmpl w:val="45460DB6"/>
    <w:lvl w:ilvl="0" w:tplc="04130009">
      <w:start w:val="1"/>
      <w:numFmt w:val="bullet"/>
      <w:lvlText w:val=""/>
      <w:lvlJc w:val="left"/>
      <w:pPr>
        <w:ind w:left="720" w:hanging="360"/>
      </w:pPr>
      <w:rPr>
        <w:rFonts w:hint="default" w:ascii="Wingdings" w:hAnsi="Wingdings"/>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59D500A1"/>
    <w:multiLevelType w:val="hybridMultilevel"/>
    <w:tmpl w:val="A14C48E6"/>
    <w:lvl w:ilvl="0" w:tplc="20000001">
      <w:start w:val="1"/>
      <w:numFmt w:val="bullet"/>
      <w:lvlText w:val=""/>
      <w:lvlJc w:val="left"/>
      <w:pPr>
        <w:ind w:left="644" w:hanging="360"/>
      </w:pPr>
      <w:rPr>
        <w:rFonts w:hint="default" w:ascii="Symbol" w:hAnsi="Symbol"/>
      </w:rPr>
    </w:lvl>
    <w:lvl w:ilvl="1" w:tplc="20000003" w:tentative="1">
      <w:start w:val="1"/>
      <w:numFmt w:val="bullet"/>
      <w:lvlText w:val="o"/>
      <w:lvlJc w:val="left"/>
      <w:pPr>
        <w:ind w:left="1364" w:hanging="360"/>
      </w:pPr>
      <w:rPr>
        <w:rFonts w:hint="default" w:ascii="Courier New" w:hAnsi="Courier New" w:cs="Courier New"/>
      </w:rPr>
    </w:lvl>
    <w:lvl w:ilvl="2" w:tplc="20000005" w:tentative="1">
      <w:start w:val="1"/>
      <w:numFmt w:val="bullet"/>
      <w:lvlText w:val=""/>
      <w:lvlJc w:val="left"/>
      <w:pPr>
        <w:ind w:left="2084" w:hanging="360"/>
      </w:pPr>
      <w:rPr>
        <w:rFonts w:hint="default" w:ascii="Wingdings" w:hAnsi="Wingdings"/>
      </w:rPr>
    </w:lvl>
    <w:lvl w:ilvl="3" w:tplc="20000001" w:tentative="1">
      <w:start w:val="1"/>
      <w:numFmt w:val="bullet"/>
      <w:lvlText w:val=""/>
      <w:lvlJc w:val="left"/>
      <w:pPr>
        <w:ind w:left="2804" w:hanging="360"/>
      </w:pPr>
      <w:rPr>
        <w:rFonts w:hint="default" w:ascii="Symbol" w:hAnsi="Symbol"/>
      </w:rPr>
    </w:lvl>
    <w:lvl w:ilvl="4" w:tplc="20000003" w:tentative="1">
      <w:start w:val="1"/>
      <w:numFmt w:val="bullet"/>
      <w:lvlText w:val="o"/>
      <w:lvlJc w:val="left"/>
      <w:pPr>
        <w:ind w:left="3524" w:hanging="360"/>
      </w:pPr>
      <w:rPr>
        <w:rFonts w:hint="default" w:ascii="Courier New" w:hAnsi="Courier New" w:cs="Courier New"/>
      </w:rPr>
    </w:lvl>
    <w:lvl w:ilvl="5" w:tplc="20000005" w:tentative="1">
      <w:start w:val="1"/>
      <w:numFmt w:val="bullet"/>
      <w:lvlText w:val=""/>
      <w:lvlJc w:val="left"/>
      <w:pPr>
        <w:ind w:left="4244" w:hanging="360"/>
      </w:pPr>
      <w:rPr>
        <w:rFonts w:hint="default" w:ascii="Wingdings" w:hAnsi="Wingdings"/>
      </w:rPr>
    </w:lvl>
    <w:lvl w:ilvl="6" w:tplc="20000001" w:tentative="1">
      <w:start w:val="1"/>
      <w:numFmt w:val="bullet"/>
      <w:lvlText w:val=""/>
      <w:lvlJc w:val="left"/>
      <w:pPr>
        <w:ind w:left="4964" w:hanging="360"/>
      </w:pPr>
      <w:rPr>
        <w:rFonts w:hint="default" w:ascii="Symbol" w:hAnsi="Symbol"/>
      </w:rPr>
    </w:lvl>
    <w:lvl w:ilvl="7" w:tplc="20000003" w:tentative="1">
      <w:start w:val="1"/>
      <w:numFmt w:val="bullet"/>
      <w:lvlText w:val="o"/>
      <w:lvlJc w:val="left"/>
      <w:pPr>
        <w:ind w:left="5684" w:hanging="360"/>
      </w:pPr>
      <w:rPr>
        <w:rFonts w:hint="default" w:ascii="Courier New" w:hAnsi="Courier New" w:cs="Courier New"/>
      </w:rPr>
    </w:lvl>
    <w:lvl w:ilvl="8" w:tplc="20000005" w:tentative="1">
      <w:start w:val="1"/>
      <w:numFmt w:val="bullet"/>
      <w:lvlText w:val=""/>
      <w:lvlJc w:val="left"/>
      <w:pPr>
        <w:ind w:left="6404" w:hanging="360"/>
      </w:pPr>
      <w:rPr>
        <w:rFonts w:hint="default" w:ascii="Wingdings" w:hAnsi="Wingdings"/>
      </w:rPr>
    </w:lvl>
  </w:abstractNum>
  <w:abstractNum w:abstractNumId="9" w15:restartNumberingAfterBreak="0">
    <w:nsid w:val="64926F18"/>
    <w:multiLevelType w:val="hybridMultilevel"/>
    <w:tmpl w:val="37729318"/>
    <w:lvl w:ilvl="0" w:tplc="20000009">
      <w:start w:val="1"/>
      <w:numFmt w:val="bullet"/>
      <w:lvlText w:val=""/>
      <w:lvlJc w:val="left"/>
      <w:pPr>
        <w:ind w:left="360" w:hanging="360"/>
      </w:pPr>
      <w:rPr>
        <w:rFonts w:hint="default" w:ascii="Wingdings" w:hAnsi="Wingdings"/>
      </w:rPr>
    </w:lvl>
    <w:lvl w:ilvl="1" w:tplc="20000003">
      <w:start w:val="1"/>
      <w:numFmt w:val="bullet"/>
      <w:lvlText w:val="o"/>
      <w:lvlJc w:val="left"/>
      <w:pPr>
        <w:ind w:left="1080" w:hanging="360"/>
      </w:pPr>
      <w:rPr>
        <w:rFonts w:hint="default" w:ascii="Courier New" w:hAnsi="Courier New" w:cs="Courier New"/>
      </w:rPr>
    </w:lvl>
    <w:lvl w:ilvl="2" w:tplc="20000005" w:tentative="1">
      <w:start w:val="1"/>
      <w:numFmt w:val="bullet"/>
      <w:lvlText w:val=""/>
      <w:lvlJc w:val="left"/>
      <w:pPr>
        <w:ind w:left="1800" w:hanging="360"/>
      </w:pPr>
      <w:rPr>
        <w:rFonts w:hint="default" w:ascii="Wingdings" w:hAnsi="Wingdings"/>
      </w:rPr>
    </w:lvl>
    <w:lvl w:ilvl="3" w:tplc="20000001" w:tentative="1">
      <w:start w:val="1"/>
      <w:numFmt w:val="bullet"/>
      <w:lvlText w:val=""/>
      <w:lvlJc w:val="left"/>
      <w:pPr>
        <w:ind w:left="2520" w:hanging="360"/>
      </w:pPr>
      <w:rPr>
        <w:rFonts w:hint="default" w:ascii="Symbol" w:hAnsi="Symbol"/>
      </w:rPr>
    </w:lvl>
    <w:lvl w:ilvl="4" w:tplc="20000003" w:tentative="1">
      <w:start w:val="1"/>
      <w:numFmt w:val="bullet"/>
      <w:lvlText w:val="o"/>
      <w:lvlJc w:val="left"/>
      <w:pPr>
        <w:ind w:left="3240" w:hanging="360"/>
      </w:pPr>
      <w:rPr>
        <w:rFonts w:hint="default" w:ascii="Courier New" w:hAnsi="Courier New" w:cs="Courier New"/>
      </w:rPr>
    </w:lvl>
    <w:lvl w:ilvl="5" w:tplc="20000005" w:tentative="1">
      <w:start w:val="1"/>
      <w:numFmt w:val="bullet"/>
      <w:lvlText w:val=""/>
      <w:lvlJc w:val="left"/>
      <w:pPr>
        <w:ind w:left="3960" w:hanging="360"/>
      </w:pPr>
      <w:rPr>
        <w:rFonts w:hint="default" w:ascii="Wingdings" w:hAnsi="Wingdings"/>
      </w:rPr>
    </w:lvl>
    <w:lvl w:ilvl="6" w:tplc="20000001" w:tentative="1">
      <w:start w:val="1"/>
      <w:numFmt w:val="bullet"/>
      <w:lvlText w:val=""/>
      <w:lvlJc w:val="left"/>
      <w:pPr>
        <w:ind w:left="4680" w:hanging="360"/>
      </w:pPr>
      <w:rPr>
        <w:rFonts w:hint="default" w:ascii="Symbol" w:hAnsi="Symbol"/>
      </w:rPr>
    </w:lvl>
    <w:lvl w:ilvl="7" w:tplc="20000003" w:tentative="1">
      <w:start w:val="1"/>
      <w:numFmt w:val="bullet"/>
      <w:lvlText w:val="o"/>
      <w:lvlJc w:val="left"/>
      <w:pPr>
        <w:ind w:left="5400" w:hanging="360"/>
      </w:pPr>
      <w:rPr>
        <w:rFonts w:hint="default" w:ascii="Courier New" w:hAnsi="Courier New" w:cs="Courier New"/>
      </w:rPr>
    </w:lvl>
    <w:lvl w:ilvl="8" w:tplc="20000005" w:tentative="1">
      <w:start w:val="1"/>
      <w:numFmt w:val="bullet"/>
      <w:lvlText w:val=""/>
      <w:lvlJc w:val="left"/>
      <w:pPr>
        <w:ind w:left="6120" w:hanging="360"/>
      </w:pPr>
      <w:rPr>
        <w:rFonts w:hint="default" w:ascii="Wingdings" w:hAnsi="Wingdings"/>
      </w:rPr>
    </w:lvl>
  </w:abstractNum>
  <w:abstractNum w:abstractNumId="10" w15:restartNumberingAfterBreak="0">
    <w:nsid w:val="64D78A2E"/>
    <w:multiLevelType w:val="hybridMultilevel"/>
    <w:tmpl w:val="FFFFFFFF"/>
    <w:lvl w:ilvl="0" w:tplc="3CDE8AA2">
      <w:start w:val="1"/>
      <w:numFmt w:val="bullet"/>
      <w:lvlText w:val=""/>
      <w:lvlJc w:val="left"/>
      <w:pPr>
        <w:ind w:left="720" w:hanging="360"/>
      </w:pPr>
      <w:rPr>
        <w:rFonts w:hint="default" w:ascii="Wingdings" w:hAnsi="Wingdings"/>
      </w:rPr>
    </w:lvl>
    <w:lvl w:ilvl="1" w:tplc="F050AEAC">
      <w:start w:val="1"/>
      <w:numFmt w:val="bullet"/>
      <w:lvlText w:val="o"/>
      <w:lvlJc w:val="left"/>
      <w:pPr>
        <w:ind w:left="1440" w:hanging="360"/>
      </w:pPr>
      <w:rPr>
        <w:rFonts w:hint="default" w:ascii="Courier New" w:hAnsi="Courier New"/>
      </w:rPr>
    </w:lvl>
    <w:lvl w:ilvl="2" w:tplc="778CDA9A">
      <w:start w:val="1"/>
      <w:numFmt w:val="bullet"/>
      <w:lvlText w:val=""/>
      <w:lvlJc w:val="left"/>
      <w:pPr>
        <w:ind w:left="2160" w:hanging="360"/>
      </w:pPr>
      <w:rPr>
        <w:rFonts w:hint="default" w:ascii="Wingdings" w:hAnsi="Wingdings"/>
      </w:rPr>
    </w:lvl>
    <w:lvl w:ilvl="3" w:tplc="03507BF8">
      <w:start w:val="1"/>
      <w:numFmt w:val="bullet"/>
      <w:lvlText w:val=""/>
      <w:lvlJc w:val="left"/>
      <w:pPr>
        <w:ind w:left="2880" w:hanging="360"/>
      </w:pPr>
      <w:rPr>
        <w:rFonts w:hint="default" w:ascii="Symbol" w:hAnsi="Symbol"/>
      </w:rPr>
    </w:lvl>
    <w:lvl w:ilvl="4" w:tplc="77824FC2">
      <w:start w:val="1"/>
      <w:numFmt w:val="bullet"/>
      <w:lvlText w:val="o"/>
      <w:lvlJc w:val="left"/>
      <w:pPr>
        <w:ind w:left="3600" w:hanging="360"/>
      </w:pPr>
      <w:rPr>
        <w:rFonts w:hint="default" w:ascii="Courier New" w:hAnsi="Courier New"/>
      </w:rPr>
    </w:lvl>
    <w:lvl w:ilvl="5" w:tplc="39721BA6">
      <w:start w:val="1"/>
      <w:numFmt w:val="bullet"/>
      <w:lvlText w:val=""/>
      <w:lvlJc w:val="left"/>
      <w:pPr>
        <w:ind w:left="4320" w:hanging="360"/>
      </w:pPr>
      <w:rPr>
        <w:rFonts w:hint="default" w:ascii="Wingdings" w:hAnsi="Wingdings"/>
      </w:rPr>
    </w:lvl>
    <w:lvl w:ilvl="6" w:tplc="26469FFA">
      <w:start w:val="1"/>
      <w:numFmt w:val="bullet"/>
      <w:lvlText w:val=""/>
      <w:lvlJc w:val="left"/>
      <w:pPr>
        <w:ind w:left="5040" w:hanging="360"/>
      </w:pPr>
      <w:rPr>
        <w:rFonts w:hint="default" w:ascii="Symbol" w:hAnsi="Symbol"/>
      </w:rPr>
    </w:lvl>
    <w:lvl w:ilvl="7" w:tplc="A8987918">
      <w:start w:val="1"/>
      <w:numFmt w:val="bullet"/>
      <w:lvlText w:val="o"/>
      <w:lvlJc w:val="left"/>
      <w:pPr>
        <w:ind w:left="5760" w:hanging="360"/>
      </w:pPr>
      <w:rPr>
        <w:rFonts w:hint="default" w:ascii="Courier New" w:hAnsi="Courier New"/>
      </w:rPr>
    </w:lvl>
    <w:lvl w:ilvl="8" w:tplc="1B2816B4">
      <w:start w:val="1"/>
      <w:numFmt w:val="bullet"/>
      <w:lvlText w:val=""/>
      <w:lvlJc w:val="left"/>
      <w:pPr>
        <w:ind w:left="6480" w:hanging="360"/>
      </w:pPr>
      <w:rPr>
        <w:rFonts w:hint="default" w:ascii="Wingdings" w:hAnsi="Wingdings"/>
      </w:rPr>
    </w:lvl>
  </w:abstractNum>
  <w:abstractNum w:abstractNumId="11" w15:restartNumberingAfterBreak="0">
    <w:nsid w:val="6513674E"/>
    <w:multiLevelType w:val="hybridMultilevel"/>
    <w:tmpl w:val="FE22EA78"/>
    <w:lvl w:ilvl="0" w:tplc="04130009">
      <w:start w:val="1"/>
      <w:numFmt w:val="bullet"/>
      <w:lvlText w:val=""/>
      <w:lvlJc w:val="left"/>
      <w:pPr>
        <w:ind w:left="644" w:hanging="360"/>
      </w:pPr>
      <w:rPr>
        <w:rFonts w:hint="default" w:ascii="Wingdings" w:hAnsi="Wingdings"/>
      </w:rPr>
    </w:lvl>
    <w:lvl w:ilvl="1" w:tplc="04130003" w:tentative="1">
      <w:start w:val="1"/>
      <w:numFmt w:val="bullet"/>
      <w:lvlText w:val="o"/>
      <w:lvlJc w:val="left"/>
      <w:pPr>
        <w:ind w:left="1364" w:hanging="360"/>
      </w:pPr>
      <w:rPr>
        <w:rFonts w:hint="default" w:ascii="Courier New" w:hAnsi="Courier New" w:cs="Courier New"/>
      </w:rPr>
    </w:lvl>
    <w:lvl w:ilvl="2" w:tplc="04130005" w:tentative="1">
      <w:start w:val="1"/>
      <w:numFmt w:val="bullet"/>
      <w:lvlText w:val=""/>
      <w:lvlJc w:val="left"/>
      <w:pPr>
        <w:ind w:left="2084" w:hanging="360"/>
      </w:pPr>
      <w:rPr>
        <w:rFonts w:hint="default" w:ascii="Wingdings" w:hAnsi="Wingdings"/>
      </w:rPr>
    </w:lvl>
    <w:lvl w:ilvl="3" w:tplc="04130001" w:tentative="1">
      <w:start w:val="1"/>
      <w:numFmt w:val="bullet"/>
      <w:lvlText w:val=""/>
      <w:lvlJc w:val="left"/>
      <w:pPr>
        <w:ind w:left="2804" w:hanging="360"/>
      </w:pPr>
      <w:rPr>
        <w:rFonts w:hint="default" w:ascii="Symbol" w:hAnsi="Symbol"/>
      </w:rPr>
    </w:lvl>
    <w:lvl w:ilvl="4" w:tplc="04130003" w:tentative="1">
      <w:start w:val="1"/>
      <w:numFmt w:val="bullet"/>
      <w:lvlText w:val="o"/>
      <w:lvlJc w:val="left"/>
      <w:pPr>
        <w:ind w:left="3524" w:hanging="360"/>
      </w:pPr>
      <w:rPr>
        <w:rFonts w:hint="default" w:ascii="Courier New" w:hAnsi="Courier New" w:cs="Courier New"/>
      </w:rPr>
    </w:lvl>
    <w:lvl w:ilvl="5" w:tplc="04130005" w:tentative="1">
      <w:start w:val="1"/>
      <w:numFmt w:val="bullet"/>
      <w:lvlText w:val=""/>
      <w:lvlJc w:val="left"/>
      <w:pPr>
        <w:ind w:left="4244" w:hanging="360"/>
      </w:pPr>
      <w:rPr>
        <w:rFonts w:hint="default" w:ascii="Wingdings" w:hAnsi="Wingdings"/>
      </w:rPr>
    </w:lvl>
    <w:lvl w:ilvl="6" w:tplc="04130001" w:tentative="1">
      <w:start w:val="1"/>
      <w:numFmt w:val="bullet"/>
      <w:lvlText w:val=""/>
      <w:lvlJc w:val="left"/>
      <w:pPr>
        <w:ind w:left="4964" w:hanging="360"/>
      </w:pPr>
      <w:rPr>
        <w:rFonts w:hint="default" w:ascii="Symbol" w:hAnsi="Symbol"/>
      </w:rPr>
    </w:lvl>
    <w:lvl w:ilvl="7" w:tplc="04130003" w:tentative="1">
      <w:start w:val="1"/>
      <w:numFmt w:val="bullet"/>
      <w:lvlText w:val="o"/>
      <w:lvlJc w:val="left"/>
      <w:pPr>
        <w:ind w:left="5684" w:hanging="360"/>
      </w:pPr>
      <w:rPr>
        <w:rFonts w:hint="default" w:ascii="Courier New" w:hAnsi="Courier New" w:cs="Courier New"/>
      </w:rPr>
    </w:lvl>
    <w:lvl w:ilvl="8" w:tplc="04130005" w:tentative="1">
      <w:start w:val="1"/>
      <w:numFmt w:val="bullet"/>
      <w:lvlText w:val=""/>
      <w:lvlJc w:val="left"/>
      <w:pPr>
        <w:ind w:left="6404" w:hanging="360"/>
      </w:pPr>
      <w:rPr>
        <w:rFonts w:hint="default" w:ascii="Wingdings" w:hAnsi="Wingdings"/>
      </w:rPr>
    </w:lvl>
  </w:abstractNum>
  <w:abstractNum w:abstractNumId="12" w15:restartNumberingAfterBreak="0">
    <w:nsid w:val="6891431E"/>
    <w:multiLevelType w:val="hybridMultilevel"/>
    <w:tmpl w:val="218A173E"/>
    <w:lvl w:ilvl="0" w:tplc="20000009">
      <w:start w:val="1"/>
      <w:numFmt w:val="bullet"/>
      <w:lvlText w:val=""/>
      <w:lvlJc w:val="left"/>
      <w:pPr>
        <w:ind w:left="1004" w:hanging="360"/>
      </w:pPr>
      <w:rPr>
        <w:rFonts w:hint="default" w:ascii="Wingdings" w:hAnsi="Wingdings"/>
      </w:rPr>
    </w:lvl>
    <w:lvl w:ilvl="1" w:tplc="20000003" w:tentative="1">
      <w:start w:val="1"/>
      <w:numFmt w:val="bullet"/>
      <w:lvlText w:val="o"/>
      <w:lvlJc w:val="left"/>
      <w:pPr>
        <w:ind w:left="1724" w:hanging="360"/>
      </w:pPr>
      <w:rPr>
        <w:rFonts w:hint="default" w:ascii="Courier New" w:hAnsi="Courier New" w:cs="Courier New"/>
      </w:rPr>
    </w:lvl>
    <w:lvl w:ilvl="2" w:tplc="20000005" w:tentative="1">
      <w:start w:val="1"/>
      <w:numFmt w:val="bullet"/>
      <w:lvlText w:val=""/>
      <w:lvlJc w:val="left"/>
      <w:pPr>
        <w:ind w:left="2444" w:hanging="360"/>
      </w:pPr>
      <w:rPr>
        <w:rFonts w:hint="default" w:ascii="Wingdings" w:hAnsi="Wingdings"/>
      </w:rPr>
    </w:lvl>
    <w:lvl w:ilvl="3" w:tplc="20000001" w:tentative="1">
      <w:start w:val="1"/>
      <w:numFmt w:val="bullet"/>
      <w:lvlText w:val=""/>
      <w:lvlJc w:val="left"/>
      <w:pPr>
        <w:ind w:left="3164" w:hanging="360"/>
      </w:pPr>
      <w:rPr>
        <w:rFonts w:hint="default" w:ascii="Symbol" w:hAnsi="Symbol"/>
      </w:rPr>
    </w:lvl>
    <w:lvl w:ilvl="4" w:tplc="20000003" w:tentative="1">
      <w:start w:val="1"/>
      <w:numFmt w:val="bullet"/>
      <w:lvlText w:val="o"/>
      <w:lvlJc w:val="left"/>
      <w:pPr>
        <w:ind w:left="3884" w:hanging="360"/>
      </w:pPr>
      <w:rPr>
        <w:rFonts w:hint="default" w:ascii="Courier New" w:hAnsi="Courier New" w:cs="Courier New"/>
      </w:rPr>
    </w:lvl>
    <w:lvl w:ilvl="5" w:tplc="20000005" w:tentative="1">
      <w:start w:val="1"/>
      <w:numFmt w:val="bullet"/>
      <w:lvlText w:val=""/>
      <w:lvlJc w:val="left"/>
      <w:pPr>
        <w:ind w:left="4604" w:hanging="360"/>
      </w:pPr>
      <w:rPr>
        <w:rFonts w:hint="default" w:ascii="Wingdings" w:hAnsi="Wingdings"/>
      </w:rPr>
    </w:lvl>
    <w:lvl w:ilvl="6" w:tplc="20000001" w:tentative="1">
      <w:start w:val="1"/>
      <w:numFmt w:val="bullet"/>
      <w:lvlText w:val=""/>
      <w:lvlJc w:val="left"/>
      <w:pPr>
        <w:ind w:left="5324" w:hanging="360"/>
      </w:pPr>
      <w:rPr>
        <w:rFonts w:hint="default" w:ascii="Symbol" w:hAnsi="Symbol"/>
      </w:rPr>
    </w:lvl>
    <w:lvl w:ilvl="7" w:tplc="20000003" w:tentative="1">
      <w:start w:val="1"/>
      <w:numFmt w:val="bullet"/>
      <w:lvlText w:val="o"/>
      <w:lvlJc w:val="left"/>
      <w:pPr>
        <w:ind w:left="6044" w:hanging="360"/>
      </w:pPr>
      <w:rPr>
        <w:rFonts w:hint="default" w:ascii="Courier New" w:hAnsi="Courier New" w:cs="Courier New"/>
      </w:rPr>
    </w:lvl>
    <w:lvl w:ilvl="8" w:tplc="20000005" w:tentative="1">
      <w:start w:val="1"/>
      <w:numFmt w:val="bullet"/>
      <w:lvlText w:val=""/>
      <w:lvlJc w:val="left"/>
      <w:pPr>
        <w:ind w:left="6764" w:hanging="360"/>
      </w:pPr>
      <w:rPr>
        <w:rFonts w:hint="default" w:ascii="Wingdings" w:hAnsi="Wingdings"/>
      </w:rPr>
    </w:lvl>
  </w:abstractNum>
  <w:abstractNum w:abstractNumId="13" w15:restartNumberingAfterBreak="0">
    <w:nsid w:val="6BBA17B3"/>
    <w:multiLevelType w:val="hybridMultilevel"/>
    <w:tmpl w:val="D2EAD54A"/>
    <w:lvl w:ilvl="0" w:tplc="20000009">
      <w:start w:val="1"/>
      <w:numFmt w:val="bullet"/>
      <w:lvlText w:val=""/>
      <w:lvlJc w:val="left"/>
      <w:pPr>
        <w:ind w:left="360" w:hanging="360"/>
      </w:pPr>
      <w:rPr>
        <w:rFonts w:hint="default" w:ascii="Wingdings" w:hAnsi="Wingdings"/>
      </w:rPr>
    </w:lvl>
    <w:lvl w:ilvl="1" w:tplc="20000003" w:tentative="1">
      <w:start w:val="1"/>
      <w:numFmt w:val="bullet"/>
      <w:lvlText w:val="o"/>
      <w:lvlJc w:val="left"/>
      <w:pPr>
        <w:ind w:left="1080" w:hanging="360"/>
      </w:pPr>
      <w:rPr>
        <w:rFonts w:hint="default" w:ascii="Courier New" w:hAnsi="Courier New" w:cs="Courier New"/>
      </w:rPr>
    </w:lvl>
    <w:lvl w:ilvl="2" w:tplc="20000005" w:tentative="1">
      <w:start w:val="1"/>
      <w:numFmt w:val="bullet"/>
      <w:lvlText w:val=""/>
      <w:lvlJc w:val="left"/>
      <w:pPr>
        <w:ind w:left="1800" w:hanging="360"/>
      </w:pPr>
      <w:rPr>
        <w:rFonts w:hint="default" w:ascii="Wingdings" w:hAnsi="Wingdings"/>
      </w:rPr>
    </w:lvl>
    <w:lvl w:ilvl="3" w:tplc="20000001" w:tentative="1">
      <w:start w:val="1"/>
      <w:numFmt w:val="bullet"/>
      <w:lvlText w:val=""/>
      <w:lvlJc w:val="left"/>
      <w:pPr>
        <w:ind w:left="2520" w:hanging="360"/>
      </w:pPr>
      <w:rPr>
        <w:rFonts w:hint="default" w:ascii="Symbol" w:hAnsi="Symbol"/>
      </w:rPr>
    </w:lvl>
    <w:lvl w:ilvl="4" w:tplc="20000003" w:tentative="1">
      <w:start w:val="1"/>
      <w:numFmt w:val="bullet"/>
      <w:lvlText w:val="o"/>
      <w:lvlJc w:val="left"/>
      <w:pPr>
        <w:ind w:left="3240" w:hanging="360"/>
      </w:pPr>
      <w:rPr>
        <w:rFonts w:hint="default" w:ascii="Courier New" w:hAnsi="Courier New" w:cs="Courier New"/>
      </w:rPr>
    </w:lvl>
    <w:lvl w:ilvl="5" w:tplc="20000005" w:tentative="1">
      <w:start w:val="1"/>
      <w:numFmt w:val="bullet"/>
      <w:lvlText w:val=""/>
      <w:lvlJc w:val="left"/>
      <w:pPr>
        <w:ind w:left="3960" w:hanging="360"/>
      </w:pPr>
      <w:rPr>
        <w:rFonts w:hint="default" w:ascii="Wingdings" w:hAnsi="Wingdings"/>
      </w:rPr>
    </w:lvl>
    <w:lvl w:ilvl="6" w:tplc="20000001" w:tentative="1">
      <w:start w:val="1"/>
      <w:numFmt w:val="bullet"/>
      <w:lvlText w:val=""/>
      <w:lvlJc w:val="left"/>
      <w:pPr>
        <w:ind w:left="4680" w:hanging="360"/>
      </w:pPr>
      <w:rPr>
        <w:rFonts w:hint="default" w:ascii="Symbol" w:hAnsi="Symbol"/>
      </w:rPr>
    </w:lvl>
    <w:lvl w:ilvl="7" w:tplc="20000003" w:tentative="1">
      <w:start w:val="1"/>
      <w:numFmt w:val="bullet"/>
      <w:lvlText w:val="o"/>
      <w:lvlJc w:val="left"/>
      <w:pPr>
        <w:ind w:left="5400" w:hanging="360"/>
      </w:pPr>
      <w:rPr>
        <w:rFonts w:hint="default" w:ascii="Courier New" w:hAnsi="Courier New" w:cs="Courier New"/>
      </w:rPr>
    </w:lvl>
    <w:lvl w:ilvl="8" w:tplc="20000005" w:tentative="1">
      <w:start w:val="1"/>
      <w:numFmt w:val="bullet"/>
      <w:lvlText w:val=""/>
      <w:lvlJc w:val="left"/>
      <w:pPr>
        <w:ind w:left="6120" w:hanging="360"/>
      </w:pPr>
      <w:rPr>
        <w:rFonts w:hint="default" w:ascii="Wingdings" w:hAnsi="Wingdings"/>
      </w:rPr>
    </w:lvl>
  </w:abstractNum>
  <w:abstractNum w:abstractNumId="14" w15:restartNumberingAfterBreak="0">
    <w:nsid w:val="6C57D8C8"/>
    <w:multiLevelType w:val="hybridMultilevel"/>
    <w:tmpl w:val="FFFFFFFF"/>
    <w:lvl w:ilvl="0" w:tplc="689C8AC8">
      <w:start w:val="1"/>
      <w:numFmt w:val="bullet"/>
      <w:lvlText w:val=""/>
      <w:lvlJc w:val="left"/>
      <w:pPr>
        <w:ind w:left="720" w:hanging="360"/>
      </w:pPr>
      <w:rPr>
        <w:rFonts w:hint="default" w:ascii="Symbol" w:hAnsi="Symbol"/>
      </w:rPr>
    </w:lvl>
    <w:lvl w:ilvl="1" w:tplc="8F3EE7E0">
      <w:start w:val="1"/>
      <w:numFmt w:val="bullet"/>
      <w:lvlText w:val="o"/>
      <w:lvlJc w:val="left"/>
      <w:pPr>
        <w:ind w:left="1440" w:hanging="360"/>
      </w:pPr>
      <w:rPr>
        <w:rFonts w:hint="default" w:ascii="Courier New" w:hAnsi="Courier New"/>
      </w:rPr>
    </w:lvl>
    <w:lvl w:ilvl="2" w:tplc="2490207A">
      <w:start w:val="1"/>
      <w:numFmt w:val="bullet"/>
      <w:lvlText w:val=""/>
      <w:lvlJc w:val="left"/>
      <w:pPr>
        <w:ind w:left="2160" w:hanging="360"/>
      </w:pPr>
      <w:rPr>
        <w:rFonts w:hint="default" w:ascii="Wingdings" w:hAnsi="Wingdings"/>
      </w:rPr>
    </w:lvl>
    <w:lvl w:ilvl="3" w:tplc="2B443092">
      <w:start w:val="1"/>
      <w:numFmt w:val="bullet"/>
      <w:lvlText w:val=""/>
      <w:lvlJc w:val="left"/>
      <w:pPr>
        <w:ind w:left="2880" w:hanging="360"/>
      </w:pPr>
      <w:rPr>
        <w:rFonts w:hint="default" w:ascii="Symbol" w:hAnsi="Symbol"/>
      </w:rPr>
    </w:lvl>
    <w:lvl w:ilvl="4" w:tplc="D30AE75C">
      <w:start w:val="1"/>
      <w:numFmt w:val="bullet"/>
      <w:lvlText w:val="o"/>
      <w:lvlJc w:val="left"/>
      <w:pPr>
        <w:ind w:left="3600" w:hanging="360"/>
      </w:pPr>
      <w:rPr>
        <w:rFonts w:hint="default" w:ascii="Courier New" w:hAnsi="Courier New"/>
      </w:rPr>
    </w:lvl>
    <w:lvl w:ilvl="5" w:tplc="3CFCE7EE">
      <w:start w:val="1"/>
      <w:numFmt w:val="bullet"/>
      <w:lvlText w:val=""/>
      <w:lvlJc w:val="left"/>
      <w:pPr>
        <w:ind w:left="4320" w:hanging="360"/>
      </w:pPr>
      <w:rPr>
        <w:rFonts w:hint="default" w:ascii="Wingdings" w:hAnsi="Wingdings"/>
      </w:rPr>
    </w:lvl>
    <w:lvl w:ilvl="6" w:tplc="320ED09E">
      <w:start w:val="1"/>
      <w:numFmt w:val="bullet"/>
      <w:lvlText w:val=""/>
      <w:lvlJc w:val="left"/>
      <w:pPr>
        <w:ind w:left="5040" w:hanging="360"/>
      </w:pPr>
      <w:rPr>
        <w:rFonts w:hint="default" w:ascii="Symbol" w:hAnsi="Symbol"/>
      </w:rPr>
    </w:lvl>
    <w:lvl w:ilvl="7" w:tplc="E1E49238">
      <w:start w:val="1"/>
      <w:numFmt w:val="bullet"/>
      <w:lvlText w:val="o"/>
      <w:lvlJc w:val="left"/>
      <w:pPr>
        <w:ind w:left="5760" w:hanging="360"/>
      </w:pPr>
      <w:rPr>
        <w:rFonts w:hint="default" w:ascii="Courier New" w:hAnsi="Courier New"/>
      </w:rPr>
    </w:lvl>
    <w:lvl w:ilvl="8" w:tplc="08CA968A">
      <w:start w:val="1"/>
      <w:numFmt w:val="bullet"/>
      <w:lvlText w:val=""/>
      <w:lvlJc w:val="left"/>
      <w:pPr>
        <w:ind w:left="6480" w:hanging="360"/>
      </w:pPr>
      <w:rPr>
        <w:rFonts w:hint="default" w:ascii="Wingdings" w:hAnsi="Wingdings"/>
      </w:rPr>
    </w:lvl>
  </w:abstractNum>
  <w:abstractNum w:abstractNumId="15" w15:restartNumberingAfterBreak="0">
    <w:nsid w:val="76A8EC61"/>
    <w:multiLevelType w:val="hybridMultilevel"/>
    <w:tmpl w:val="FFFFFFFF"/>
    <w:lvl w:ilvl="0" w:tplc="CF78E0BE">
      <w:start w:val="1"/>
      <w:numFmt w:val="bullet"/>
      <w:lvlText w:val=""/>
      <w:lvlJc w:val="left"/>
      <w:pPr>
        <w:ind w:left="720" w:hanging="360"/>
      </w:pPr>
      <w:rPr>
        <w:rFonts w:hint="default" w:ascii="Symbol" w:hAnsi="Symbol"/>
      </w:rPr>
    </w:lvl>
    <w:lvl w:ilvl="1" w:tplc="97E84CD8">
      <w:start w:val="1"/>
      <w:numFmt w:val="bullet"/>
      <w:lvlText w:val="o"/>
      <w:lvlJc w:val="left"/>
      <w:pPr>
        <w:ind w:left="1440" w:hanging="360"/>
      </w:pPr>
      <w:rPr>
        <w:rFonts w:hint="default" w:ascii="Courier New" w:hAnsi="Courier New"/>
      </w:rPr>
    </w:lvl>
    <w:lvl w:ilvl="2" w:tplc="6640383E">
      <w:start w:val="1"/>
      <w:numFmt w:val="bullet"/>
      <w:lvlText w:val=""/>
      <w:lvlJc w:val="left"/>
      <w:pPr>
        <w:ind w:left="2160" w:hanging="360"/>
      </w:pPr>
      <w:rPr>
        <w:rFonts w:hint="default" w:ascii="Wingdings" w:hAnsi="Wingdings"/>
      </w:rPr>
    </w:lvl>
    <w:lvl w:ilvl="3" w:tplc="18A2754A">
      <w:start w:val="1"/>
      <w:numFmt w:val="bullet"/>
      <w:lvlText w:val=""/>
      <w:lvlJc w:val="left"/>
      <w:pPr>
        <w:ind w:left="2880" w:hanging="360"/>
      </w:pPr>
      <w:rPr>
        <w:rFonts w:hint="default" w:ascii="Symbol" w:hAnsi="Symbol"/>
      </w:rPr>
    </w:lvl>
    <w:lvl w:ilvl="4" w:tplc="F1562C4C">
      <w:start w:val="1"/>
      <w:numFmt w:val="bullet"/>
      <w:lvlText w:val="o"/>
      <w:lvlJc w:val="left"/>
      <w:pPr>
        <w:ind w:left="3600" w:hanging="360"/>
      </w:pPr>
      <w:rPr>
        <w:rFonts w:hint="default" w:ascii="Courier New" w:hAnsi="Courier New"/>
      </w:rPr>
    </w:lvl>
    <w:lvl w:ilvl="5" w:tplc="C368E96A">
      <w:start w:val="1"/>
      <w:numFmt w:val="bullet"/>
      <w:lvlText w:val=""/>
      <w:lvlJc w:val="left"/>
      <w:pPr>
        <w:ind w:left="4320" w:hanging="360"/>
      </w:pPr>
      <w:rPr>
        <w:rFonts w:hint="default" w:ascii="Wingdings" w:hAnsi="Wingdings"/>
      </w:rPr>
    </w:lvl>
    <w:lvl w:ilvl="6" w:tplc="2B48B148">
      <w:start w:val="1"/>
      <w:numFmt w:val="bullet"/>
      <w:lvlText w:val=""/>
      <w:lvlJc w:val="left"/>
      <w:pPr>
        <w:ind w:left="5040" w:hanging="360"/>
      </w:pPr>
      <w:rPr>
        <w:rFonts w:hint="default" w:ascii="Symbol" w:hAnsi="Symbol"/>
      </w:rPr>
    </w:lvl>
    <w:lvl w:ilvl="7" w:tplc="A832F1A6">
      <w:start w:val="1"/>
      <w:numFmt w:val="bullet"/>
      <w:lvlText w:val="o"/>
      <w:lvlJc w:val="left"/>
      <w:pPr>
        <w:ind w:left="5760" w:hanging="360"/>
      </w:pPr>
      <w:rPr>
        <w:rFonts w:hint="default" w:ascii="Courier New" w:hAnsi="Courier New"/>
      </w:rPr>
    </w:lvl>
    <w:lvl w:ilvl="8" w:tplc="12C2DCB2">
      <w:start w:val="1"/>
      <w:numFmt w:val="bullet"/>
      <w:lvlText w:val=""/>
      <w:lvlJc w:val="left"/>
      <w:pPr>
        <w:ind w:left="6480" w:hanging="360"/>
      </w:pPr>
      <w:rPr>
        <w:rFonts w:hint="default" w:ascii="Wingdings" w:hAnsi="Wingdings"/>
      </w:rPr>
    </w:lvl>
  </w:abstractNum>
  <w:abstractNum w:abstractNumId="16" w15:restartNumberingAfterBreak="0">
    <w:nsid w:val="7741413F"/>
    <w:multiLevelType w:val="hybridMultilevel"/>
    <w:tmpl w:val="BFD84448"/>
    <w:lvl w:ilvl="0" w:tplc="04130009">
      <w:start w:val="1"/>
      <w:numFmt w:val="bullet"/>
      <w:lvlText w:val=""/>
      <w:lvlJc w:val="left"/>
      <w:pPr>
        <w:ind w:left="720" w:hanging="360"/>
      </w:pPr>
      <w:rPr>
        <w:rFonts w:hint="default" w:ascii="Wingdings" w:hAnsi="Wingdings"/>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7" w15:restartNumberingAfterBreak="0">
    <w:nsid w:val="7ADC28D6"/>
    <w:multiLevelType w:val="hybridMultilevel"/>
    <w:tmpl w:val="B6FC5D1A"/>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8" w15:restartNumberingAfterBreak="0">
    <w:nsid w:val="7F511FB2"/>
    <w:multiLevelType w:val="hybridMultilevel"/>
    <w:tmpl w:val="8418130C"/>
    <w:lvl w:ilvl="0" w:tplc="FFFFFFFF">
      <w:start w:val="1"/>
      <w:numFmt w:val="bullet"/>
      <w:lvlText w:val=""/>
      <w:lvlJc w:val="left"/>
      <w:pPr>
        <w:ind w:left="360" w:hanging="360"/>
      </w:pPr>
      <w:rPr>
        <w:rFonts w:hint="default" w:ascii="Wingdings" w:hAnsi="Wingdings"/>
      </w:rPr>
    </w:lvl>
    <w:lvl w:ilvl="1" w:tplc="20000001">
      <w:start w:val="1"/>
      <w:numFmt w:val="bullet"/>
      <w:lvlText w:val=""/>
      <w:lvlJc w:val="left"/>
      <w:pPr>
        <w:ind w:left="720" w:hanging="360"/>
      </w:pPr>
      <w:rPr>
        <w:rFonts w:hint="default" w:ascii="Symbol" w:hAnsi="Symbol"/>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num w:numId="23">
    <w:abstractNumId w:val="22"/>
  </w:num>
  <w:num w:numId="22">
    <w:abstractNumId w:val="21"/>
  </w:num>
  <w:num w:numId="21">
    <w:abstractNumId w:val="20"/>
  </w:num>
  <w:num w:numId="20">
    <w:abstractNumId w:val="19"/>
  </w:num>
  <w:num w:numId="1" w16cid:durableId="383218215">
    <w:abstractNumId w:val="10"/>
  </w:num>
  <w:num w:numId="2" w16cid:durableId="2040274253">
    <w:abstractNumId w:val="3"/>
  </w:num>
  <w:num w:numId="3" w16cid:durableId="1996371246">
    <w:abstractNumId w:val="11"/>
  </w:num>
  <w:num w:numId="4" w16cid:durableId="749161516">
    <w:abstractNumId w:val="2"/>
  </w:num>
  <w:num w:numId="5" w16cid:durableId="1972897882">
    <w:abstractNumId w:val="7"/>
  </w:num>
  <w:num w:numId="6" w16cid:durableId="249775648">
    <w:abstractNumId w:val="6"/>
  </w:num>
  <w:num w:numId="7" w16cid:durableId="179048953">
    <w:abstractNumId w:val="16"/>
  </w:num>
  <w:num w:numId="8" w16cid:durableId="1857421711">
    <w:abstractNumId w:val="1"/>
  </w:num>
  <w:num w:numId="9" w16cid:durableId="1876120176">
    <w:abstractNumId w:val="0"/>
  </w:num>
  <w:num w:numId="10" w16cid:durableId="1269197529">
    <w:abstractNumId w:val="14"/>
  </w:num>
  <w:num w:numId="11" w16cid:durableId="855773056">
    <w:abstractNumId w:val="15"/>
  </w:num>
  <w:num w:numId="12" w16cid:durableId="1733892914">
    <w:abstractNumId w:val="17"/>
  </w:num>
  <w:num w:numId="13" w16cid:durableId="1517234753">
    <w:abstractNumId w:val="4"/>
  </w:num>
  <w:num w:numId="14" w16cid:durableId="517280757">
    <w:abstractNumId w:val="9"/>
  </w:num>
  <w:num w:numId="15" w16cid:durableId="455179080">
    <w:abstractNumId w:val="8"/>
  </w:num>
  <w:num w:numId="16" w16cid:durableId="1283000359">
    <w:abstractNumId w:val="12"/>
  </w:num>
  <w:num w:numId="17" w16cid:durableId="1276862182">
    <w:abstractNumId w:val="13"/>
  </w:num>
  <w:num w:numId="18" w16cid:durableId="441147103">
    <w:abstractNumId w:val="5"/>
  </w:num>
  <w:num w:numId="19" w16cid:durableId="8396646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D0"/>
    <w:rsid w:val="00000000"/>
    <w:rsid w:val="00007311"/>
    <w:rsid w:val="000129AF"/>
    <w:rsid w:val="00015C6E"/>
    <w:rsid w:val="00044182"/>
    <w:rsid w:val="000614DD"/>
    <w:rsid w:val="00064C5F"/>
    <w:rsid w:val="000749DC"/>
    <w:rsid w:val="00080743"/>
    <w:rsid w:val="000C531C"/>
    <w:rsid w:val="000C6965"/>
    <w:rsid w:val="000D003E"/>
    <w:rsid w:val="000E2DBF"/>
    <w:rsid w:val="00104580"/>
    <w:rsid w:val="00105DBF"/>
    <w:rsid w:val="00107040"/>
    <w:rsid w:val="00113648"/>
    <w:rsid w:val="00115712"/>
    <w:rsid w:val="00116DB4"/>
    <w:rsid w:val="00123CB5"/>
    <w:rsid w:val="00137751"/>
    <w:rsid w:val="00144B25"/>
    <w:rsid w:val="00161509"/>
    <w:rsid w:val="001629D0"/>
    <w:rsid w:val="00171FE0"/>
    <w:rsid w:val="00175E7E"/>
    <w:rsid w:val="00180364"/>
    <w:rsid w:val="00181759"/>
    <w:rsid w:val="001B1634"/>
    <w:rsid w:val="001B2832"/>
    <w:rsid w:val="001B34CA"/>
    <w:rsid w:val="001C4003"/>
    <w:rsid w:val="001D3168"/>
    <w:rsid w:val="001D4660"/>
    <w:rsid w:val="001E0444"/>
    <w:rsid w:val="001E7720"/>
    <w:rsid w:val="001F315E"/>
    <w:rsid w:val="00216F5A"/>
    <w:rsid w:val="00217113"/>
    <w:rsid w:val="00223A1B"/>
    <w:rsid w:val="0023215C"/>
    <w:rsid w:val="002540F3"/>
    <w:rsid w:val="00256EDE"/>
    <w:rsid w:val="00272B27"/>
    <w:rsid w:val="00282904"/>
    <w:rsid w:val="002830A5"/>
    <w:rsid w:val="002934B0"/>
    <w:rsid w:val="0029527A"/>
    <w:rsid w:val="002A1F41"/>
    <w:rsid w:val="002B2AD6"/>
    <w:rsid w:val="002C0FBF"/>
    <w:rsid w:val="002C525E"/>
    <w:rsid w:val="002E6EA7"/>
    <w:rsid w:val="002F5A9D"/>
    <w:rsid w:val="003058D0"/>
    <w:rsid w:val="00343D2F"/>
    <w:rsid w:val="00350ECE"/>
    <w:rsid w:val="0035277E"/>
    <w:rsid w:val="00354CFB"/>
    <w:rsid w:val="00366307"/>
    <w:rsid w:val="0037147F"/>
    <w:rsid w:val="00371FE3"/>
    <w:rsid w:val="00386EE9"/>
    <w:rsid w:val="00396ECB"/>
    <w:rsid w:val="003D2B97"/>
    <w:rsid w:val="003F0B2D"/>
    <w:rsid w:val="00405BC1"/>
    <w:rsid w:val="00413ECE"/>
    <w:rsid w:val="0042307F"/>
    <w:rsid w:val="0042335B"/>
    <w:rsid w:val="00436B8B"/>
    <w:rsid w:val="0044035A"/>
    <w:rsid w:val="004518D2"/>
    <w:rsid w:val="00470D5D"/>
    <w:rsid w:val="004731D5"/>
    <w:rsid w:val="00495E35"/>
    <w:rsid w:val="004A0475"/>
    <w:rsid w:val="004A4E8F"/>
    <w:rsid w:val="004B7DD8"/>
    <w:rsid w:val="004C0768"/>
    <w:rsid w:val="004C1CD6"/>
    <w:rsid w:val="004D17C7"/>
    <w:rsid w:val="004D2717"/>
    <w:rsid w:val="004E1FD3"/>
    <w:rsid w:val="00511D08"/>
    <w:rsid w:val="005166B5"/>
    <w:rsid w:val="00516F56"/>
    <w:rsid w:val="005209E0"/>
    <w:rsid w:val="0053216F"/>
    <w:rsid w:val="00532C48"/>
    <w:rsid w:val="0053440C"/>
    <w:rsid w:val="0054621D"/>
    <w:rsid w:val="0057732D"/>
    <w:rsid w:val="00587D0E"/>
    <w:rsid w:val="005934BB"/>
    <w:rsid w:val="005A51D6"/>
    <w:rsid w:val="005B2D34"/>
    <w:rsid w:val="005B47BB"/>
    <w:rsid w:val="005C36E4"/>
    <w:rsid w:val="005C71BD"/>
    <w:rsid w:val="005D25B7"/>
    <w:rsid w:val="005E4DEE"/>
    <w:rsid w:val="005E5371"/>
    <w:rsid w:val="005F214F"/>
    <w:rsid w:val="005F22E2"/>
    <w:rsid w:val="00606825"/>
    <w:rsid w:val="00606B2A"/>
    <w:rsid w:val="006072FD"/>
    <w:rsid w:val="00640479"/>
    <w:rsid w:val="006704D4"/>
    <w:rsid w:val="00670BC3"/>
    <w:rsid w:val="00673C42"/>
    <w:rsid w:val="0067404E"/>
    <w:rsid w:val="00675407"/>
    <w:rsid w:val="006775FF"/>
    <w:rsid w:val="00677CD0"/>
    <w:rsid w:val="00681484"/>
    <w:rsid w:val="00696D97"/>
    <w:rsid w:val="006A7C95"/>
    <w:rsid w:val="006B5C9D"/>
    <w:rsid w:val="006D3B27"/>
    <w:rsid w:val="006D5A15"/>
    <w:rsid w:val="006D9744"/>
    <w:rsid w:val="006E0907"/>
    <w:rsid w:val="006F3843"/>
    <w:rsid w:val="007153DE"/>
    <w:rsid w:val="007274DC"/>
    <w:rsid w:val="00737773"/>
    <w:rsid w:val="0074639B"/>
    <w:rsid w:val="00746D6A"/>
    <w:rsid w:val="00750074"/>
    <w:rsid w:val="00774ED7"/>
    <w:rsid w:val="00784065"/>
    <w:rsid w:val="007C3CA4"/>
    <w:rsid w:val="007E0E8F"/>
    <w:rsid w:val="008070D0"/>
    <w:rsid w:val="00822AC9"/>
    <w:rsid w:val="008302E8"/>
    <w:rsid w:val="0083047C"/>
    <w:rsid w:val="008353B8"/>
    <w:rsid w:val="0084404C"/>
    <w:rsid w:val="00851657"/>
    <w:rsid w:val="008540CD"/>
    <w:rsid w:val="00854E43"/>
    <w:rsid w:val="008604CD"/>
    <w:rsid w:val="008657C3"/>
    <w:rsid w:val="00872EFA"/>
    <w:rsid w:val="00880F43"/>
    <w:rsid w:val="008836AB"/>
    <w:rsid w:val="008838D2"/>
    <w:rsid w:val="00884003"/>
    <w:rsid w:val="0089122E"/>
    <w:rsid w:val="0089187F"/>
    <w:rsid w:val="008954AF"/>
    <w:rsid w:val="008A61B9"/>
    <w:rsid w:val="008C03D8"/>
    <w:rsid w:val="008C4317"/>
    <w:rsid w:val="008D22C1"/>
    <w:rsid w:val="008D7266"/>
    <w:rsid w:val="008E0CDB"/>
    <w:rsid w:val="008E479F"/>
    <w:rsid w:val="008F3A0F"/>
    <w:rsid w:val="008F4ACF"/>
    <w:rsid w:val="009007A7"/>
    <w:rsid w:val="0091259F"/>
    <w:rsid w:val="009269DC"/>
    <w:rsid w:val="00931E1F"/>
    <w:rsid w:val="00933B2A"/>
    <w:rsid w:val="009540EC"/>
    <w:rsid w:val="009610D5"/>
    <w:rsid w:val="00982C35"/>
    <w:rsid w:val="00985DB5"/>
    <w:rsid w:val="009A4E32"/>
    <w:rsid w:val="009B0600"/>
    <w:rsid w:val="009B590C"/>
    <w:rsid w:val="009E03F3"/>
    <w:rsid w:val="009E7C75"/>
    <w:rsid w:val="009F6139"/>
    <w:rsid w:val="009F7FAC"/>
    <w:rsid w:val="00A03BC5"/>
    <w:rsid w:val="00A12C8E"/>
    <w:rsid w:val="00A137E7"/>
    <w:rsid w:val="00A1486B"/>
    <w:rsid w:val="00A16F59"/>
    <w:rsid w:val="00A34CF7"/>
    <w:rsid w:val="00A40BC5"/>
    <w:rsid w:val="00A415F7"/>
    <w:rsid w:val="00A57C30"/>
    <w:rsid w:val="00A71AB8"/>
    <w:rsid w:val="00A76049"/>
    <w:rsid w:val="00A85E33"/>
    <w:rsid w:val="00A96779"/>
    <w:rsid w:val="00AA1E84"/>
    <w:rsid w:val="00AA30C3"/>
    <w:rsid w:val="00AA5EF1"/>
    <w:rsid w:val="00AB032F"/>
    <w:rsid w:val="00AB5E16"/>
    <w:rsid w:val="00AC4D4A"/>
    <w:rsid w:val="00AD418E"/>
    <w:rsid w:val="00AE0718"/>
    <w:rsid w:val="00AE15B2"/>
    <w:rsid w:val="00AE40C0"/>
    <w:rsid w:val="00AE5BBD"/>
    <w:rsid w:val="00AE76F0"/>
    <w:rsid w:val="00B060E2"/>
    <w:rsid w:val="00B16755"/>
    <w:rsid w:val="00B2133D"/>
    <w:rsid w:val="00B250F0"/>
    <w:rsid w:val="00B34BF1"/>
    <w:rsid w:val="00B41C6E"/>
    <w:rsid w:val="00B425A0"/>
    <w:rsid w:val="00B62C3B"/>
    <w:rsid w:val="00B70517"/>
    <w:rsid w:val="00B709EB"/>
    <w:rsid w:val="00B744E8"/>
    <w:rsid w:val="00B76091"/>
    <w:rsid w:val="00B80554"/>
    <w:rsid w:val="00B87C14"/>
    <w:rsid w:val="00B96572"/>
    <w:rsid w:val="00BA2E91"/>
    <w:rsid w:val="00BB1A3B"/>
    <w:rsid w:val="00BB22B2"/>
    <w:rsid w:val="00BC5EE4"/>
    <w:rsid w:val="00BC6105"/>
    <w:rsid w:val="00BD4F31"/>
    <w:rsid w:val="00BD5DC5"/>
    <w:rsid w:val="00BD6578"/>
    <w:rsid w:val="00BE2E54"/>
    <w:rsid w:val="00BF3CAC"/>
    <w:rsid w:val="00BF4DCB"/>
    <w:rsid w:val="00BF7A02"/>
    <w:rsid w:val="00C0433E"/>
    <w:rsid w:val="00C05F6B"/>
    <w:rsid w:val="00C07CEC"/>
    <w:rsid w:val="00C13332"/>
    <w:rsid w:val="00C15E9E"/>
    <w:rsid w:val="00C23CA0"/>
    <w:rsid w:val="00C3447C"/>
    <w:rsid w:val="00C41CCA"/>
    <w:rsid w:val="00C56BE6"/>
    <w:rsid w:val="00C773AB"/>
    <w:rsid w:val="00C80732"/>
    <w:rsid w:val="00C82894"/>
    <w:rsid w:val="00CA1F20"/>
    <w:rsid w:val="00CA62DC"/>
    <w:rsid w:val="00CB0C78"/>
    <w:rsid w:val="00CD6227"/>
    <w:rsid w:val="00CE0DBA"/>
    <w:rsid w:val="00CE2F68"/>
    <w:rsid w:val="00CE426D"/>
    <w:rsid w:val="00CE6415"/>
    <w:rsid w:val="00CE66D7"/>
    <w:rsid w:val="00D0114F"/>
    <w:rsid w:val="00D02CC3"/>
    <w:rsid w:val="00D05352"/>
    <w:rsid w:val="00D11735"/>
    <w:rsid w:val="00D32942"/>
    <w:rsid w:val="00D83C02"/>
    <w:rsid w:val="00D92F54"/>
    <w:rsid w:val="00D94424"/>
    <w:rsid w:val="00D96C7D"/>
    <w:rsid w:val="00DC56E3"/>
    <w:rsid w:val="00DC7906"/>
    <w:rsid w:val="00DE1AC4"/>
    <w:rsid w:val="00DE3741"/>
    <w:rsid w:val="00DE542E"/>
    <w:rsid w:val="00DE7B4F"/>
    <w:rsid w:val="00E10A6E"/>
    <w:rsid w:val="00E152B8"/>
    <w:rsid w:val="00E3616F"/>
    <w:rsid w:val="00E61F0A"/>
    <w:rsid w:val="00E66757"/>
    <w:rsid w:val="00E6721F"/>
    <w:rsid w:val="00E711F7"/>
    <w:rsid w:val="00E94FAC"/>
    <w:rsid w:val="00EC055D"/>
    <w:rsid w:val="00EC7B3D"/>
    <w:rsid w:val="00F1338A"/>
    <w:rsid w:val="00F22A02"/>
    <w:rsid w:val="00F36DDC"/>
    <w:rsid w:val="00F46647"/>
    <w:rsid w:val="00F544E8"/>
    <w:rsid w:val="00F6154C"/>
    <w:rsid w:val="00F6212D"/>
    <w:rsid w:val="00F6322E"/>
    <w:rsid w:val="00F94007"/>
    <w:rsid w:val="00F97BC1"/>
    <w:rsid w:val="00FA20DC"/>
    <w:rsid w:val="00FA4315"/>
    <w:rsid w:val="00FA4A03"/>
    <w:rsid w:val="00FB087D"/>
    <w:rsid w:val="00FB0901"/>
    <w:rsid w:val="00FB1E50"/>
    <w:rsid w:val="00FB3693"/>
    <w:rsid w:val="00FB48CD"/>
    <w:rsid w:val="00FC4DAB"/>
    <w:rsid w:val="00FC53E9"/>
    <w:rsid w:val="00FD393D"/>
    <w:rsid w:val="00FE0676"/>
    <w:rsid w:val="00FE0951"/>
    <w:rsid w:val="00FE1B87"/>
    <w:rsid w:val="00FF6E66"/>
    <w:rsid w:val="0156037F"/>
    <w:rsid w:val="01CE8689"/>
    <w:rsid w:val="027441C2"/>
    <w:rsid w:val="03E4D197"/>
    <w:rsid w:val="0414ABAE"/>
    <w:rsid w:val="0445FA54"/>
    <w:rsid w:val="054DE366"/>
    <w:rsid w:val="0563E463"/>
    <w:rsid w:val="0582ED58"/>
    <w:rsid w:val="05D51365"/>
    <w:rsid w:val="064D44A2"/>
    <w:rsid w:val="068E499A"/>
    <w:rsid w:val="06D8DBEF"/>
    <w:rsid w:val="0713F597"/>
    <w:rsid w:val="073CB243"/>
    <w:rsid w:val="075EA8AF"/>
    <w:rsid w:val="0765FDD6"/>
    <w:rsid w:val="08FA0799"/>
    <w:rsid w:val="0A5527F5"/>
    <w:rsid w:val="0AE4729C"/>
    <w:rsid w:val="0B03AE7F"/>
    <w:rsid w:val="0B264408"/>
    <w:rsid w:val="0C199984"/>
    <w:rsid w:val="0C863469"/>
    <w:rsid w:val="0C950226"/>
    <w:rsid w:val="0D1D3031"/>
    <w:rsid w:val="0D241989"/>
    <w:rsid w:val="0E4DFC3F"/>
    <w:rsid w:val="0EA9DABE"/>
    <w:rsid w:val="0EB116EE"/>
    <w:rsid w:val="0F3AFE80"/>
    <w:rsid w:val="0FE408D2"/>
    <w:rsid w:val="0FF3CC2B"/>
    <w:rsid w:val="10BB612F"/>
    <w:rsid w:val="10D95F7D"/>
    <w:rsid w:val="1135E77E"/>
    <w:rsid w:val="113A3C3F"/>
    <w:rsid w:val="12F29DE0"/>
    <w:rsid w:val="12FAC75B"/>
    <w:rsid w:val="13B2B2DE"/>
    <w:rsid w:val="1449A51F"/>
    <w:rsid w:val="144B4199"/>
    <w:rsid w:val="148102A5"/>
    <w:rsid w:val="14B0C45E"/>
    <w:rsid w:val="153DA86F"/>
    <w:rsid w:val="15D1E64F"/>
    <w:rsid w:val="15DF20D3"/>
    <w:rsid w:val="1648887C"/>
    <w:rsid w:val="16E7FE04"/>
    <w:rsid w:val="1704E1CF"/>
    <w:rsid w:val="17162EE8"/>
    <w:rsid w:val="171BFC4F"/>
    <w:rsid w:val="176889C6"/>
    <w:rsid w:val="177906ED"/>
    <w:rsid w:val="177A6F80"/>
    <w:rsid w:val="17CA6344"/>
    <w:rsid w:val="17CE68D0"/>
    <w:rsid w:val="17EFCAB2"/>
    <w:rsid w:val="18CDC825"/>
    <w:rsid w:val="192612D3"/>
    <w:rsid w:val="1929258E"/>
    <w:rsid w:val="197B5589"/>
    <w:rsid w:val="1AD28942"/>
    <w:rsid w:val="1AE2A4FA"/>
    <w:rsid w:val="1B395233"/>
    <w:rsid w:val="1BF1B1E1"/>
    <w:rsid w:val="1C3331B5"/>
    <w:rsid w:val="1CBE1A2E"/>
    <w:rsid w:val="1D40DED5"/>
    <w:rsid w:val="1D5FEBBC"/>
    <w:rsid w:val="1E4E0A23"/>
    <w:rsid w:val="1EAFEA6E"/>
    <w:rsid w:val="1EB97261"/>
    <w:rsid w:val="1EDD95C1"/>
    <w:rsid w:val="1EF0C918"/>
    <w:rsid w:val="1EF6FF34"/>
    <w:rsid w:val="1F0E57A2"/>
    <w:rsid w:val="1F10E532"/>
    <w:rsid w:val="1F1F018E"/>
    <w:rsid w:val="1F9D1DD1"/>
    <w:rsid w:val="20161DC6"/>
    <w:rsid w:val="204F8D71"/>
    <w:rsid w:val="205BAA94"/>
    <w:rsid w:val="205E0D2F"/>
    <w:rsid w:val="2100E948"/>
    <w:rsid w:val="21416F9E"/>
    <w:rsid w:val="21527B25"/>
    <w:rsid w:val="216261CC"/>
    <w:rsid w:val="217B3297"/>
    <w:rsid w:val="2241686B"/>
    <w:rsid w:val="22504672"/>
    <w:rsid w:val="2255DFF6"/>
    <w:rsid w:val="227EE769"/>
    <w:rsid w:val="22AD6C1B"/>
    <w:rsid w:val="22B765F4"/>
    <w:rsid w:val="22CC8F48"/>
    <w:rsid w:val="239785CC"/>
    <w:rsid w:val="23ABD604"/>
    <w:rsid w:val="23B80308"/>
    <w:rsid w:val="23D22F3D"/>
    <w:rsid w:val="2420E01B"/>
    <w:rsid w:val="264B0D85"/>
    <w:rsid w:val="26E06C6A"/>
    <w:rsid w:val="275BB579"/>
    <w:rsid w:val="2772E4C5"/>
    <w:rsid w:val="27DEF1F2"/>
    <w:rsid w:val="28053BF8"/>
    <w:rsid w:val="286C9FF0"/>
    <w:rsid w:val="28AB0604"/>
    <w:rsid w:val="28B15882"/>
    <w:rsid w:val="28B71343"/>
    <w:rsid w:val="28CF98FD"/>
    <w:rsid w:val="2A688417"/>
    <w:rsid w:val="2A7396AE"/>
    <w:rsid w:val="2BF868CE"/>
    <w:rsid w:val="2C304473"/>
    <w:rsid w:val="2E2352CC"/>
    <w:rsid w:val="2E3E514D"/>
    <w:rsid w:val="2E58BD03"/>
    <w:rsid w:val="2ED4882F"/>
    <w:rsid w:val="2F9034D2"/>
    <w:rsid w:val="2FAD3A56"/>
    <w:rsid w:val="2FE4D25C"/>
    <w:rsid w:val="300C53CF"/>
    <w:rsid w:val="3056BA3C"/>
    <w:rsid w:val="30EECDD7"/>
    <w:rsid w:val="3128B1D9"/>
    <w:rsid w:val="317107EF"/>
    <w:rsid w:val="31AE8876"/>
    <w:rsid w:val="31C56D0B"/>
    <w:rsid w:val="325629E0"/>
    <w:rsid w:val="32830A66"/>
    <w:rsid w:val="32DA7B11"/>
    <w:rsid w:val="33162386"/>
    <w:rsid w:val="33FFE873"/>
    <w:rsid w:val="34094EB3"/>
    <w:rsid w:val="3456DE59"/>
    <w:rsid w:val="3469D995"/>
    <w:rsid w:val="34A3C0B9"/>
    <w:rsid w:val="34BFC49D"/>
    <w:rsid w:val="34C2522E"/>
    <w:rsid w:val="34EC5A91"/>
    <w:rsid w:val="352C603A"/>
    <w:rsid w:val="3551C756"/>
    <w:rsid w:val="371AB2D0"/>
    <w:rsid w:val="376BFC53"/>
    <w:rsid w:val="3816238F"/>
    <w:rsid w:val="3950868B"/>
    <w:rsid w:val="3A0DAB16"/>
    <w:rsid w:val="3A28E8BF"/>
    <w:rsid w:val="3AB08DF2"/>
    <w:rsid w:val="3AB8111B"/>
    <w:rsid w:val="3AD8803B"/>
    <w:rsid w:val="3C26BCC2"/>
    <w:rsid w:val="3C316A8A"/>
    <w:rsid w:val="3CEF8A41"/>
    <w:rsid w:val="3D8ECCFA"/>
    <w:rsid w:val="3D9E0271"/>
    <w:rsid w:val="3DD94881"/>
    <w:rsid w:val="3DF2D887"/>
    <w:rsid w:val="3E6986B5"/>
    <w:rsid w:val="3F4244C4"/>
    <w:rsid w:val="3F49DA5B"/>
    <w:rsid w:val="3FD295E8"/>
    <w:rsid w:val="40315AE4"/>
    <w:rsid w:val="4064E30E"/>
    <w:rsid w:val="40F51E04"/>
    <w:rsid w:val="415A1C4E"/>
    <w:rsid w:val="41B21C7F"/>
    <w:rsid w:val="425870EA"/>
    <w:rsid w:val="4319156D"/>
    <w:rsid w:val="44B29429"/>
    <w:rsid w:val="45776B6C"/>
    <w:rsid w:val="46783FA7"/>
    <w:rsid w:val="46815E85"/>
    <w:rsid w:val="4774F95F"/>
    <w:rsid w:val="47B86B4A"/>
    <w:rsid w:val="47C28CED"/>
    <w:rsid w:val="4802755B"/>
    <w:rsid w:val="481E1FAA"/>
    <w:rsid w:val="48772959"/>
    <w:rsid w:val="4928D519"/>
    <w:rsid w:val="49B11BFA"/>
    <w:rsid w:val="49BA83CB"/>
    <w:rsid w:val="4A2F95D0"/>
    <w:rsid w:val="4B9CE585"/>
    <w:rsid w:val="4CCDA1C4"/>
    <w:rsid w:val="4CE7F393"/>
    <w:rsid w:val="4D03E098"/>
    <w:rsid w:val="4E04A1B1"/>
    <w:rsid w:val="4EB45C02"/>
    <w:rsid w:val="4F1C701B"/>
    <w:rsid w:val="4F819D5C"/>
    <w:rsid w:val="4F8A6C63"/>
    <w:rsid w:val="4FCD7CFC"/>
    <w:rsid w:val="50169BFA"/>
    <w:rsid w:val="50624DC1"/>
    <w:rsid w:val="50B39910"/>
    <w:rsid w:val="50CDA9B1"/>
    <w:rsid w:val="51464597"/>
    <w:rsid w:val="51509A37"/>
    <w:rsid w:val="51A7B991"/>
    <w:rsid w:val="51E21741"/>
    <w:rsid w:val="52994A2C"/>
    <w:rsid w:val="52C15786"/>
    <w:rsid w:val="541147A3"/>
    <w:rsid w:val="54679B78"/>
    <w:rsid w:val="54F3445F"/>
    <w:rsid w:val="55575ADB"/>
    <w:rsid w:val="55A78586"/>
    <w:rsid w:val="565089F3"/>
    <w:rsid w:val="5664CFCA"/>
    <w:rsid w:val="5695CDCA"/>
    <w:rsid w:val="577C8824"/>
    <w:rsid w:val="57F97477"/>
    <w:rsid w:val="583B2D87"/>
    <w:rsid w:val="596D4B26"/>
    <w:rsid w:val="59C7188B"/>
    <w:rsid w:val="5AB89DAC"/>
    <w:rsid w:val="5B1FDE47"/>
    <w:rsid w:val="5B653145"/>
    <w:rsid w:val="5B758FC5"/>
    <w:rsid w:val="5BC747C9"/>
    <w:rsid w:val="5BE16290"/>
    <w:rsid w:val="5CAAC1D4"/>
    <w:rsid w:val="5CC8B0F3"/>
    <w:rsid w:val="5CD13321"/>
    <w:rsid w:val="5DF8FCD6"/>
    <w:rsid w:val="5EA968F8"/>
    <w:rsid w:val="5ED524CF"/>
    <w:rsid w:val="5F6777ED"/>
    <w:rsid w:val="5FD256C5"/>
    <w:rsid w:val="5FFF2284"/>
    <w:rsid w:val="603E85A6"/>
    <w:rsid w:val="60490A47"/>
    <w:rsid w:val="604E646A"/>
    <w:rsid w:val="608787DA"/>
    <w:rsid w:val="6088D1EF"/>
    <w:rsid w:val="60925026"/>
    <w:rsid w:val="60ACC8D5"/>
    <w:rsid w:val="60F4EC60"/>
    <w:rsid w:val="611BC757"/>
    <w:rsid w:val="6194264D"/>
    <w:rsid w:val="6209FB59"/>
    <w:rsid w:val="62340BBD"/>
    <w:rsid w:val="6294FA1B"/>
    <w:rsid w:val="629B8D83"/>
    <w:rsid w:val="63AB3871"/>
    <w:rsid w:val="63E3F1BD"/>
    <w:rsid w:val="640077FB"/>
    <w:rsid w:val="6478F4F7"/>
    <w:rsid w:val="65E67AAB"/>
    <w:rsid w:val="6611B11D"/>
    <w:rsid w:val="664F077C"/>
    <w:rsid w:val="665FF99B"/>
    <w:rsid w:val="666C0045"/>
    <w:rsid w:val="668DB6EE"/>
    <w:rsid w:val="669B336F"/>
    <w:rsid w:val="66B0F93B"/>
    <w:rsid w:val="678D4674"/>
    <w:rsid w:val="67BBBB3F"/>
    <w:rsid w:val="67E2C6DC"/>
    <w:rsid w:val="6832A39E"/>
    <w:rsid w:val="68AE2AA2"/>
    <w:rsid w:val="6918736F"/>
    <w:rsid w:val="69544F38"/>
    <w:rsid w:val="69BF4C5C"/>
    <w:rsid w:val="69D6D5D7"/>
    <w:rsid w:val="6A847861"/>
    <w:rsid w:val="6AD10793"/>
    <w:rsid w:val="6B4066C7"/>
    <w:rsid w:val="6BB50A61"/>
    <w:rsid w:val="6BD42C69"/>
    <w:rsid w:val="6C05E716"/>
    <w:rsid w:val="6CA46149"/>
    <w:rsid w:val="6CCFF148"/>
    <w:rsid w:val="6D0F5A83"/>
    <w:rsid w:val="6D16B611"/>
    <w:rsid w:val="6D99BE4E"/>
    <w:rsid w:val="6DB5BAB1"/>
    <w:rsid w:val="6DD5277C"/>
    <w:rsid w:val="6E7DBFEC"/>
    <w:rsid w:val="6E82DA0F"/>
    <w:rsid w:val="6EFE8018"/>
    <w:rsid w:val="6F6711E8"/>
    <w:rsid w:val="6F94AF69"/>
    <w:rsid w:val="70107671"/>
    <w:rsid w:val="70696D9E"/>
    <w:rsid w:val="70F59AC6"/>
    <w:rsid w:val="710B9C7E"/>
    <w:rsid w:val="710D1EF0"/>
    <w:rsid w:val="71AF0D79"/>
    <w:rsid w:val="7244395E"/>
    <w:rsid w:val="72A43068"/>
    <w:rsid w:val="72D3405F"/>
    <w:rsid w:val="739DB6BF"/>
    <w:rsid w:val="74110923"/>
    <w:rsid w:val="748E9AF6"/>
    <w:rsid w:val="74B5178C"/>
    <w:rsid w:val="76DC83CF"/>
    <w:rsid w:val="7708FF8E"/>
    <w:rsid w:val="77590EA0"/>
    <w:rsid w:val="77CDBA58"/>
    <w:rsid w:val="788BBA1D"/>
    <w:rsid w:val="78D6AA41"/>
    <w:rsid w:val="79078BA3"/>
    <w:rsid w:val="7A283B7A"/>
    <w:rsid w:val="7AAB9CC2"/>
    <w:rsid w:val="7B26175A"/>
    <w:rsid w:val="7B5437F1"/>
    <w:rsid w:val="7BBD715B"/>
    <w:rsid w:val="7D610764"/>
    <w:rsid w:val="7D61F895"/>
    <w:rsid w:val="7D879915"/>
    <w:rsid w:val="7E77704C"/>
    <w:rsid w:val="7F32BC19"/>
    <w:rsid w:val="7F573AA1"/>
    <w:rsid w:val="7FC8B56E"/>
    <w:rsid w:val="7FCB2CE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08B8"/>
  <w15:chartTrackingRefBased/>
  <w15:docId w15:val="{837A6C86-DBF0-4FD1-8E25-2D954FF6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256ED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343D2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5166B5"/>
    <w:pPr>
      <w:ind w:left="720"/>
      <w:contextualSpacing/>
    </w:pPr>
  </w:style>
  <w:style w:type="character" w:styleId="Hyperlink">
    <w:name w:val="Hyperlink"/>
    <w:basedOn w:val="Standaardalinea-lettertype"/>
    <w:uiPriority w:val="99"/>
    <w:unhideWhenUsed/>
    <w:rPr>
      <w:color w:val="0563C1" w:themeColor="hyperlink"/>
      <w:u w:val="single"/>
    </w:rPr>
  </w:style>
  <w:style w:type="character" w:styleId="Regelnummer">
    <w:name w:val="line number"/>
    <w:basedOn w:val="Standaardalinea-lettertype"/>
    <w:uiPriority w:val="99"/>
    <w:semiHidden/>
    <w:unhideWhenUsed/>
    <w:rsid w:val="0042335B"/>
  </w:style>
  <w:style w:type="paragraph" w:styleId="Titel">
    <w:name w:val="Title"/>
    <w:basedOn w:val="Standaard"/>
    <w:next w:val="Standaard"/>
    <w:link w:val="TitelChar"/>
    <w:uiPriority w:val="10"/>
    <w:qFormat/>
    <w:rsid w:val="00C80732"/>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C80732"/>
    <w:rPr>
      <w:rFonts w:asciiTheme="majorHAnsi" w:hAnsiTheme="majorHAnsi" w:eastAsiaTheme="majorEastAsia" w:cstheme="majorBidi"/>
      <w:spacing w:val="-10"/>
      <w:kern w:val="28"/>
      <w:sz w:val="56"/>
      <w:szCs w:val="56"/>
    </w:rPr>
  </w:style>
  <w:style w:type="character" w:styleId="Kop1Char" w:customStyle="1">
    <w:name w:val="Kop 1 Char"/>
    <w:basedOn w:val="Standaardalinea-lettertype"/>
    <w:link w:val="Kop1"/>
    <w:uiPriority w:val="9"/>
    <w:rsid w:val="00256EDE"/>
    <w:rPr>
      <w:rFonts w:asciiTheme="majorHAnsi" w:hAnsiTheme="majorHAnsi" w:eastAsiaTheme="majorEastAsia" w:cstheme="majorBidi"/>
      <w:color w:val="2F5496" w:themeColor="accent1" w:themeShade="BF"/>
      <w:sz w:val="32"/>
      <w:szCs w:val="32"/>
    </w:rPr>
  </w:style>
  <w:style w:type="paragraph" w:styleId="Kopvaninhoudsopgave">
    <w:name w:val="TOC Heading"/>
    <w:basedOn w:val="Kop1"/>
    <w:next w:val="Standaard"/>
    <w:uiPriority w:val="39"/>
    <w:unhideWhenUsed/>
    <w:qFormat/>
    <w:rsid w:val="00256EDE"/>
    <w:pPr>
      <w:outlineLvl w:val="9"/>
    </w:pPr>
    <w:rPr>
      <w:kern w:val="0"/>
      <w14:ligatures w14:val="none"/>
    </w:rPr>
  </w:style>
  <w:style w:type="paragraph" w:styleId="Inhopg1">
    <w:name w:val="toc 1"/>
    <w:basedOn w:val="Standaard"/>
    <w:next w:val="Standaard"/>
    <w:autoRedefine/>
    <w:uiPriority w:val="39"/>
    <w:unhideWhenUsed/>
    <w:rsid w:val="00343D2F"/>
    <w:pPr>
      <w:spacing w:after="100"/>
    </w:pPr>
  </w:style>
  <w:style w:type="paragraph" w:styleId="Koptekst">
    <w:name w:val="header"/>
    <w:basedOn w:val="Standaard"/>
    <w:link w:val="KoptekstChar"/>
    <w:uiPriority w:val="99"/>
    <w:unhideWhenUsed/>
    <w:rsid w:val="00343D2F"/>
    <w:pPr>
      <w:tabs>
        <w:tab w:val="center" w:pos="4513"/>
        <w:tab w:val="right" w:pos="9026"/>
      </w:tabs>
      <w:spacing w:after="0" w:line="240" w:lineRule="auto"/>
    </w:pPr>
  </w:style>
  <w:style w:type="character" w:styleId="KoptekstChar" w:customStyle="1">
    <w:name w:val="Koptekst Char"/>
    <w:basedOn w:val="Standaardalinea-lettertype"/>
    <w:link w:val="Koptekst"/>
    <w:uiPriority w:val="99"/>
    <w:rsid w:val="00343D2F"/>
  </w:style>
  <w:style w:type="paragraph" w:styleId="Voettekst">
    <w:name w:val="footer"/>
    <w:basedOn w:val="Standaard"/>
    <w:link w:val="VoettekstChar"/>
    <w:uiPriority w:val="99"/>
    <w:unhideWhenUsed/>
    <w:rsid w:val="00343D2F"/>
    <w:pPr>
      <w:tabs>
        <w:tab w:val="center" w:pos="4513"/>
        <w:tab w:val="right" w:pos="9026"/>
      </w:tabs>
      <w:spacing w:after="0" w:line="240" w:lineRule="auto"/>
    </w:pPr>
  </w:style>
  <w:style w:type="character" w:styleId="VoettekstChar" w:customStyle="1">
    <w:name w:val="Voettekst Char"/>
    <w:basedOn w:val="Standaardalinea-lettertype"/>
    <w:link w:val="Voettekst"/>
    <w:uiPriority w:val="99"/>
    <w:rsid w:val="00343D2F"/>
  </w:style>
  <w:style w:type="character" w:styleId="Kop2Char" w:customStyle="1">
    <w:name w:val="Kop 2 Char"/>
    <w:basedOn w:val="Standaardalinea-lettertype"/>
    <w:link w:val="Kop2"/>
    <w:uiPriority w:val="9"/>
    <w:rsid w:val="00343D2F"/>
    <w:rPr>
      <w:rFonts w:asciiTheme="majorHAnsi" w:hAnsiTheme="majorHAnsi" w:eastAsiaTheme="majorEastAsia" w:cstheme="majorBidi"/>
      <w:color w:val="2F5496" w:themeColor="accent1" w:themeShade="BF"/>
      <w:sz w:val="26"/>
      <w:szCs w:val="26"/>
    </w:rPr>
  </w:style>
  <w:style w:type="paragraph" w:styleId="Inhopg2">
    <w:name w:val="toc 2"/>
    <w:basedOn w:val="Standaard"/>
    <w:next w:val="Standaard"/>
    <w:autoRedefine/>
    <w:uiPriority w:val="39"/>
    <w:unhideWhenUsed/>
    <w:rsid w:val="00B744E8"/>
    <w:pPr>
      <w:spacing w:after="100"/>
      <w:ind w:left="220"/>
    </w:pPr>
  </w:style>
  <w:style w:type="character" w:styleId="Onopgelostemelding">
    <w:name w:val="Unresolved Mention"/>
    <w:basedOn w:val="Standaardalinea-lettertype"/>
    <w:uiPriority w:val="99"/>
    <w:semiHidden/>
    <w:unhideWhenUsed/>
    <w:rsid w:val="000D003E"/>
    <w:rPr>
      <w:color w:val="605E5C"/>
      <w:shd w:val="clear" w:color="auto" w:fill="E1DFDD"/>
    </w:rPr>
  </w:style>
  <w:style w:type="character" w:styleId="Kop3Char" w:customStyle="1">
    <w:name w:val="Kop 3 Char"/>
    <w:basedOn w:val="Standaardalinea-lettertype"/>
    <w:link w:val="Kop3"/>
    <w:uiPriority w:val="9"/>
    <w:rPr>
      <w:rFonts w:asciiTheme="majorHAnsi" w:hAnsiTheme="majorHAnsi" w:eastAsiaTheme="majorEastAsia" w:cstheme="majorBidi"/>
      <w:color w:val="1F3763" w:themeColor="accent1" w:themeShade="7F"/>
      <w:sz w:val="24"/>
      <w:szCs w:val="24"/>
    </w:rPr>
  </w:style>
  <w:style w:type="paragraph" w:styleId="Inhopg3">
    <w:name w:val="toc 3"/>
    <w:basedOn w:val="Standaard"/>
    <w:next w:val="Standaard"/>
    <w:autoRedefine/>
    <w:uiPriority w:val="39"/>
    <w:unhideWhenUsed/>
    <w:rsid w:val="0053440C"/>
    <w:pPr>
      <w:spacing w:after="100"/>
      <w:ind w:left="440"/>
    </w:pPr>
  </w:style>
  <w:style w:type="paragraph" w:styleId="Geenafstand">
    <w:name w:val="No Spacing"/>
    <w:uiPriority w:val="1"/>
    <w:qFormat/>
    <w:rsid w:val="00181759"/>
    <w:pPr>
      <w:spacing w:after="0" w:line="240" w:lineRule="auto"/>
    </w:pPr>
  </w:style>
  <w:style w:type="character" w:styleId="GevolgdeHyperlink">
    <w:name w:val="FollowedHyperlink"/>
    <w:basedOn w:val="Standaardalinea-lettertype"/>
    <w:uiPriority w:val="99"/>
    <w:semiHidden/>
    <w:unhideWhenUsed/>
    <w:rsid w:val="002934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hyperlink" Target="https://www.youtube.com/watch?v=wtolixa9XTg" TargetMode="External" Id="rId13" /><Relationship Type="http://schemas.openxmlformats.org/officeDocument/2006/relationships/hyperlink" Target="https://www.youtube.com/watch?v=IHZwWFHWa-w" TargetMode="External" Id="rId18" /><Relationship Type="http://schemas.openxmlformats.org/officeDocument/2006/relationships/image" Target="media/image2.png" Id="rId26" /><Relationship Type="http://schemas.openxmlformats.org/officeDocument/2006/relationships/styles" Target="styles.xml" Id="rId3" /><Relationship Type="http://schemas.openxmlformats.org/officeDocument/2006/relationships/hyperlink" Target="https://www.youtube.com/watch?v=wjZofJX0v4M" TargetMode="External" Id="rId21" /><Relationship Type="http://schemas.openxmlformats.org/officeDocument/2006/relationships/endnotes" Target="endnotes.xml" Id="rId7" /><Relationship Type="http://schemas.openxmlformats.org/officeDocument/2006/relationships/hyperlink" Target="https://machinelearningmastery.com/types-of-learning-in-machine-learning/" TargetMode="External" Id="rId12" /><Relationship Type="http://schemas.openxmlformats.org/officeDocument/2006/relationships/numbering" Target="numbering.xml" Id="rId2" /><Relationship Type="http://schemas.openxmlformats.org/officeDocument/2006/relationships/hyperlink" Target="https://www.youtube.com/watch?v=tIeHLnjs5U8" TargetMode="Externa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youtu.be/LTPGyaEyTI4?feature=shared" TargetMode="External" Id="rId24" /><Relationship Type="http://schemas.openxmlformats.org/officeDocument/2006/relationships/webSettings" Target="webSettings.xml" Id="rId5" /><Relationship Type="http://schemas.openxmlformats.org/officeDocument/2006/relationships/hyperlink" Target="https://chatgpt.com/share/5a6f4d0c-f87c-484b-bd9f-9e413cc537cb" TargetMode="External" Id="rId15" /><Relationship Type="http://schemas.openxmlformats.org/officeDocument/2006/relationships/hyperlink" Target="https://www.youtube.com/watch?v=QY4bVNL_yrI" TargetMode="External" Id="rId23" /><Relationship Type="http://schemas.openxmlformats.org/officeDocument/2006/relationships/fontTable" Target="fontTable.xml" Id="rId28" /><Relationship Type="http://schemas.openxmlformats.org/officeDocument/2006/relationships/hyperlink" Target="https://www.sap.com/netherlands/products/artificial-intelligence/what-is-machine-learning.html" TargetMode="External" Id="rId10" /><Relationship Type="http://schemas.openxmlformats.org/officeDocument/2006/relationships/hyperlink" Target="https://www.youtube.com/watch?v=Ilg3gGewQ5U" TargetMode="External" Id="rId19" /><Relationship Type="http://schemas.openxmlformats.org/officeDocument/2006/relationships/settings" Target="settings.xml" Id="rId4" /><Relationship Type="http://schemas.openxmlformats.org/officeDocument/2006/relationships/hyperlink" Target="https://thenextweb.com/news/human-intuition-machine-reasoning-ais-helping-us-solve-giant-math-puzzles-syndication" TargetMode="External" Id="rId9" /><Relationship Type="http://schemas.openxmlformats.org/officeDocument/2006/relationships/footer" Target="footer1.xml" Id="rId27" /><Relationship Type="http://schemas.openxmlformats.org/officeDocument/2006/relationships/hyperlink" Target="https://apple.serpentine.ai/education/flappy_bird/lesson_7" TargetMode="External" Id="Re547dd4787ed47f9" /><Relationship Type="http://schemas.openxmlformats.org/officeDocument/2006/relationships/hyperlink" Target="https://www.technologyreview.com/2024/01/23/1086944/why-does-ai-being-good-at-math-matter/" TargetMode="External" Id="Rd6094d61b0ea4fc2" /><Relationship Type="http://schemas.openxmlformats.org/officeDocument/2006/relationships/hyperlink" Target="https://chatgpt.com/" TargetMode="External" Id="R87c93f34837043ac" /><Relationship Type="http://schemas.openxmlformats.org/officeDocument/2006/relationships/hyperlink" Target="https://chatgpt.com/share/e7a5dc43-cca5-4288-b4bb-c217a86a11e5" TargetMode="External" Id="R4fa2b2b3c63a4b68" /><Relationship Type="http://schemas.openxmlformats.org/officeDocument/2006/relationships/hyperlink" Target="https://www.youtube.com/watch?v=aircAruvnKk&amp;t=750s" TargetMode="External" Id="R7ea892a8043f4f6e" /><Relationship Type="http://schemas.openxmlformats.org/officeDocument/2006/relationships/hyperlink" Target="https://www.youtube.com/watch?v=eMlx5fFNoYc" TargetMode="External" Id="Reb690307b93d4895" /><Relationship Type="http://schemas.openxmlformats.org/officeDocument/2006/relationships/hyperlink" Target="https://www.youtube.com/watch?v=dam0GPOAvVI" TargetMode="External" Id="Rb618dd964790433e" /><Relationship Type="http://schemas.openxmlformats.org/officeDocument/2006/relationships/hyperlink" Target="https://getbootstrap.com/docs/5.3/getting-started/introduction/" TargetMode="External" Id="R63ae932cab214040" /><Relationship Type="http://schemas.microsoft.com/office/2020/10/relationships/intelligence" Target="intelligence2.xml" Id="R5d1469efb4774e0b"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78DD0-DBE2-45D1-A235-5A09CA3601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Thermaltake</dc:creator>
  <keywords/>
  <dc:description/>
  <lastModifiedBy>Karel, Philippe</lastModifiedBy>
  <revision>52</revision>
  <dcterms:created xsi:type="dcterms:W3CDTF">2024-07-02T12:06:00.0000000Z</dcterms:created>
  <dcterms:modified xsi:type="dcterms:W3CDTF">2024-07-03T09:39:26.8160440Z</dcterms:modified>
</coreProperties>
</file>